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6B5E38" w14:textId="77777777" w:rsidR="00BB4329" w:rsidRDefault="00BB4329" w:rsidP="00792088">
      <w:pPr>
        <w:pStyle w:val="Heading1"/>
      </w:pPr>
      <w:bookmarkStart w:id="0" w:name="_Toc307566229"/>
      <w:r>
        <w:t>Executive Summary</w:t>
      </w:r>
      <w:bookmarkEnd w:id="0"/>
    </w:p>
    <w:p w14:paraId="48757CEA" w14:textId="1BFB9281" w:rsidR="00CF0CC3" w:rsidRDefault="00BB4329" w:rsidP="00BB4329">
      <w:r>
        <w:t xml:space="preserve">This document provides a detailed description of the most important default assumptions used for modeling the US distributed wind market using the dGen Model. Table </w:t>
      </w:r>
      <w:r w:rsidR="00CF1B9E">
        <w:t>ES-</w:t>
      </w:r>
      <w:r>
        <w:t xml:space="preserve">1 provides a high level of the assumptions, including a description of the level and type of support for each assumption, as well as areas for improvement and planned future work. </w:t>
      </w:r>
      <w:r w:rsidR="00837B2C">
        <w:t>Overall, most  of the critical modeling assumptions for current or near-term settings are well supported with empirical data, often supplemented by engineering judgment an analysis. The major areas for improvement in assumptions are limited primarily to long-term future projections, the most critical of which are: technology improvement schedule and</w:t>
      </w:r>
      <w:r w:rsidR="00713263">
        <w:t xml:space="preserve"> future installation and O&amp;M</w:t>
      </w:r>
      <w:r w:rsidR="00837B2C">
        <w:t xml:space="preserve"> cost trajectories.</w:t>
      </w:r>
    </w:p>
    <w:p w14:paraId="6C5BF3A7" w14:textId="77777777" w:rsidR="00CF1B9E" w:rsidRDefault="00CF1B9E" w:rsidP="00BB4329">
      <w:pPr>
        <w:sectPr w:rsidR="00CF1B9E" w:rsidSect="003A1385">
          <w:footerReference w:type="even" r:id="rId9"/>
          <w:footerReference w:type="default" r:id="rId10"/>
          <w:pgSz w:w="12240" w:h="15840"/>
          <w:pgMar w:top="1440" w:right="1800" w:bottom="1440" w:left="1800" w:header="720" w:footer="720" w:gutter="0"/>
          <w:cols w:space="720"/>
          <w:docGrid w:linePitch="360"/>
        </w:sectPr>
      </w:pPr>
    </w:p>
    <w:p w14:paraId="0C0E55FE" w14:textId="77777777" w:rsidR="007E48CA" w:rsidRDefault="00CF1B9E" w:rsidP="00BB4329">
      <w:r>
        <w:lastRenderedPageBreak/>
        <w:t>Table ES-1</w:t>
      </w:r>
      <w:r w:rsidR="007E48CA">
        <w:t>. Summary of Major dGen Assumptions for distributed wind modeling.</w:t>
      </w:r>
    </w:p>
    <w:p w14:paraId="7B6EB85A" w14:textId="77777777" w:rsidR="007E48CA" w:rsidRDefault="007E48CA" w:rsidP="00BB4329"/>
    <w:tbl>
      <w:tblPr>
        <w:tblW w:w="13065" w:type="dxa"/>
        <w:tblInd w:w="93" w:type="dxa"/>
        <w:tblLayout w:type="fixed"/>
        <w:tblLook w:val="04A0" w:firstRow="1" w:lastRow="0" w:firstColumn="1" w:lastColumn="0" w:noHBand="0" w:noVBand="1"/>
      </w:tblPr>
      <w:tblGrid>
        <w:gridCol w:w="915"/>
        <w:gridCol w:w="2070"/>
        <w:gridCol w:w="900"/>
        <w:gridCol w:w="1170"/>
        <w:gridCol w:w="1980"/>
        <w:gridCol w:w="2610"/>
        <w:gridCol w:w="3420"/>
      </w:tblGrid>
      <w:tr w:rsidR="004D79A5" w:rsidRPr="002D4DC1" w14:paraId="075ED406" w14:textId="77777777" w:rsidTr="004D79A5">
        <w:trPr>
          <w:trHeight w:val="600"/>
        </w:trPr>
        <w:tc>
          <w:tcPr>
            <w:tcW w:w="9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48A3A" w14:textId="54E21029"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Section</w:t>
            </w:r>
          </w:p>
        </w:tc>
        <w:tc>
          <w:tcPr>
            <w:tcW w:w="2070" w:type="dxa"/>
            <w:tcBorders>
              <w:top w:val="single" w:sz="4" w:space="0" w:color="auto"/>
              <w:left w:val="nil"/>
              <w:bottom w:val="single" w:sz="4" w:space="0" w:color="auto"/>
              <w:right w:val="single" w:sz="4" w:space="0" w:color="auto"/>
            </w:tcBorders>
            <w:shd w:val="clear" w:color="auto" w:fill="auto"/>
            <w:vAlign w:val="center"/>
            <w:hideMark/>
          </w:tcPr>
          <w:p w14:paraId="4F27B90C"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Assumption</w:t>
            </w:r>
          </w:p>
        </w:tc>
        <w:tc>
          <w:tcPr>
            <w:tcW w:w="900" w:type="dxa"/>
            <w:tcBorders>
              <w:top w:val="single" w:sz="4" w:space="0" w:color="auto"/>
              <w:left w:val="nil"/>
              <w:bottom w:val="single" w:sz="4" w:space="0" w:color="auto"/>
              <w:right w:val="single" w:sz="4" w:space="0" w:color="auto"/>
            </w:tcBorders>
            <w:shd w:val="clear" w:color="auto" w:fill="auto"/>
            <w:vAlign w:val="center"/>
            <w:hideMark/>
          </w:tcPr>
          <w:p w14:paraId="41F2E35E"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Wind-Specific</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E09571B"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Level of Support</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75F64FF" w14:textId="77777777" w:rsidR="002D4DC1" w:rsidRPr="002D4DC1" w:rsidRDefault="002D4DC1" w:rsidP="002D4DC1">
            <w:pPr>
              <w:jc w:val="cente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Type of Support</w:t>
            </w:r>
          </w:p>
        </w:tc>
        <w:tc>
          <w:tcPr>
            <w:tcW w:w="2610" w:type="dxa"/>
            <w:tcBorders>
              <w:top w:val="single" w:sz="4" w:space="0" w:color="auto"/>
              <w:left w:val="nil"/>
              <w:bottom w:val="single" w:sz="4" w:space="0" w:color="auto"/>
              <w:right w:val="single" w:sz="4" w:space="0" w:color="auto"/>
            </w:tcBorders>
            <w:shd w:val="clear" w:color="auto" w:fill="auto"/>
            <w:vAlign w:val="center"/>
            <w:hideMark/>
          </w:tcPr>
          <w:p w14:paraId="51B281B2" w14:textId="77777777" w:rsidR="002D4DC1" w:rsidRPr="002D4DC1" w:rsidRDefault="002D4DC1" w:rsidP="002D4DC1">
            <w:pP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Areas for Improvement</w:t>
            </w:r>
          </w:p>
        </w:tc>
        <w:tc>
          <w:tcPr>
            <w:tcW w:w="3420" w:type="dxa"/>
            <w:tcBorders>
              <w:top w:val="single" w:sz="4" w:space="0" w:color="auto"/>
              <w:left w:val="nil"/>
              <w:bottom w:val="single" w:sz="4" w:space="0" w:color="auto"/>
              <w:right w:val="single" w:sz="4" w:space="0" w:color="auto"/>
            </w:tcBorders>
            <w:shd w:val="clear" w:color="auto" w:fill="auto"/>
            <w:vAlign w:val="center"/>
            <w:hideMark/>
          </w:tcPr>
          <w:p w14:paraId="48267B8E" w14:textId="77777777" w:rsidR="002D4DC1" w:rsidRPr="002D4DC1" w:rsidRDefault="002D4DC1" w:rsidP="002D4DC1">
            <w:pPr>
              <w:rPr>
                <w:rFonts w:ascii="Calibri" w:eastAsia="Times New Roman" w:hAnsi="Calibri" w:cs="Times New Roman"/>
                <w:b/>
                <w:bCs/>
                <w:color w:val="000000"/>
                <w:sz w:val="20"/>
                <w:szCs w:val="20"/>
              </w:rPr>
            </w:pPr>
            <w:r w:rsidRPr="002D4DC1">
              <w:rPr>
                <w:rFonts w:ascii="Calibri" w:eastAsia="Times New Roman" w:hAnsi="Calibri" w:cs="Times New Roman"/>
                <w:b/>
                <w:bCs/>
                <w:color w:val="000000"/>
                <w:sz w:val="20"/>
                <w:szCs w:val="20"/>
              </w:rPr>
              <w:t>Future Work</w:t>
            </w:r>
          </w:p>
        </w:tc>
      </w:tr>
      <w:tr w:rsidR="004D79A5" w:rsidRPr="002D4DC1" w14:paraId="4AD7E745"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BF8B10F"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2.1</w:t>
            </w:r>
          </w:p>
        </w:tc>
        <w:tc>
          <w:tcPr>
            <w:tcW w:w="2070" w:type="dxa"/>
            <w:tcBorders>
              <w:top w:val="nil"/>
              <w:left w:val="nil"/>
              <w:bottom w:val="single" w:sz="4" w:space="0" w:color="auto"/>
              <w:right w:val="single" w:sz="4" w:space="0" w:color="auto"/>
            </w:tcBorders>
            <w:shd w:val="clear" w:color="auto" w:fill="auto"/>
            <w:vAlign w:val="center"/>
            <w:hideMark/>
          </w:tcPr>
          <w:p w14:paraId="6EAD863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Turbine Performance (Current)</w:t>
            </w:r>
          </w:p>
        </w:tc>
        <w:tc>
          <w:tcPr>
            <w:tcW w:w="900" w:type="dxa"/>
            <w:tcBorders>
              <w:top w:val="nil"/>
              <w:left w:val="nil"/>
              <w:bottom w:val="single" w:sz="4" w:space="0" w:color="auto"/>
              <w:right w:val="single" w:sz="4" w:space="0" w:color="auto"/>
            </w:tcBorders>
            <w:shd w:val="clear" w:color="auto" w:fill="auto"/>
            <w:vAlign w:val="center"/>
            <w:hideMark/>
          </w:tcPr>
          <w:p w14:paraId="12027F7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04E0B46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B75816D"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25F2FA4E"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757955A7"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Review by TRC</w:t>
            </w:r>
          </w:p>
        </w:tc>
      </w:tr>
      <w:tr w:rsidR="004D79A5" w:rsidRPr="002D4DC1" w14:paraId="51273E36"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57D028C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2.2</w:t>
            </w:r>
          </w:p>
        </w:tc>
        <w:tc>
          <w:tcPr>
            <w:tcW w:w="2070" w:type="dxa"/>
            <w:tcBorders>
              <w:top w:val="nil"/>
              <w:left w:val="nil"/>
              <w:bottom w:val="single" w:sz="4" w:space="0" w:color="auto"/>
              <w:right w:val="single" w:sz="4" w:space="0" w:color="auto"/>
            </w:tcBorders>
            <w:shd w:val="clear" w:color="auto" w:fill="auto"/>
            <w:vAlign w:val="center"/>
            <w:hideMark/>
          </w:tcPr>
          <w:p w14:paraId="67B9CEB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Turbine Performance (Future)</w:t>
            </w:r>
          </w:p>
        </w:tc>
        <w:tc>
          <w:tcPr>
            <w:tcW w:w="900" w:type="dxa"/>
            <w:tcBorders>
              <w:top w:val="nil"/>
              <w:left w:val="nil"/>
              <w:bottom w:val="single" w:sz="4" w:space="0" w:color="auto"/>
              <w:right w:val="single" w:sz="4" w:space="0" w:color="auto"/>
            </w:tcBorders>
            <w:shd w:val="clear" w:color="auto" w:fill="auto"/>
            <w:vAlign w:val="center"/>
            <w:hideMark/>
          </w:tcPr>
          <w:p w14:paraId="5E3BE33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3A88EA0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186229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Engineering Judgment + Analysis</w:t>
            </w:r>
          </w:p>
        </w:tc>
        <w:tc>
          <w:tcPr>
            <w:tcW w:w="2610" w:type="dxa"/>
            <w:tcBorders>
              <w:top w:val="nil"/>
              <w:left w:val="nil"/>
              <w:bottom w:val="single" w:sz="4" w:space="0" w:color="auto"/>
              <w:right w:val="single" w:sz="4" w:space="0" w:color="auto"/>
            </w:tcBorders>
            <w:shd w:val="clear" w:color="auto" w:fill="auto"/>
            <w:vAlign w:val="center"/>
            <w:hideMark/>
          </w:tcPr>
          <w:p w14:paraId="01E91EB3"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674B5C77"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Review by TRC</w:t>
            </w:r>
          </w:p>
        </w:tc>
      </w:tr>
      <w:tr w:rsidR="004D79A5" w:rsidRPr="002D4DC1" w14:paraId="33B95952" w14:textId="77777777" w:rsidTr="004D79A5">
        <w:trPr>
          <w:trHeight w:val="12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698A8D8F"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2.3</w:t>
            </w:r>
          </w:p>
        </w:tc>
        <w:tc>
          <w:tcPr>
            <w:tcW w:w="2070" w:type="dxa"/>
            <w:tcBorders>
              <w:top w:val="nil"/>
              <w:left w:val="nil"/>
              <w:bottom w:val="single" w:sz="4" w:space="0" w:color="auto"/>
              <w:right w:val="single" w:sz="4" w:space="0" w:color="auto"/>
            </w:tcBorders>
            <w:shd w:val="clear" w:color="000000" w:fill="D9D9D9"/>
            <w:vAlign w:val="center"/>
            <w:hideMark/>
          </w:tcPr>
          <w:p w14:paraId="03658F0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Turbine Performance Improvement Schedule</w:t>
            </w:r>
          </w:p>
        </w:tc>
        <w:tc>
          <w:tcPr>
            <w:tcW w:w="900" w:type="dxa"/>
            <w:tcBorders>
              <w:top w:val="nil"/>
              <w:left w:val="nil"/>
              <w:bottom w:val="single" w:sz="4" w:space="0" w:color="auto"/>
              <w:right w:val="single" w:sz="4" w:space="0" w:color="auto"/>
            </w:tcBorders>
            <w:shd w:val="clear" w:color="000000" w:fill="D9D9D9"/>
            <w:vAlign w:val="center"/>
            <w:hideMark/>
          </w:tcPr>
          <w:p w14:paraId="6A2CBE7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519464B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44E81612" w14:textId="77777777" w:rsidR="002D4DC1" w:rsidRPr="002D4DC1" w:rsidRDefault="002D4DC1" w:rsidP="002D4DC1">
            <w:pPr>
              <w:jc w:val="cente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Engineering Judgment?</w:t>
            </w:r>
          </w:p>
        </w:tc>
        <w:tc>
          <w:tcPr>
            <w:tcW w:w="2610" w:type="dxa"/>
            <w:tcBorders>
              <w:top w:val="nil"/>
              <w:left w:val="nil"/>
              <w:bottom w:val="single" w:sz="4" w:space="0" w:color="auto"/>
              <w:right w:val="single" w:sz="4" w:space="0" w:color="auto"/>
            </w:tcBorders>
            <w:shd w:val="clear" w:color="000000" w:fill="D9D9D9"/>
            <w:vAlign w:val="center"/>
            <w:hideMark/>
          </w:tcPr>
          <w:p w14:paraId="16A391B9"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Short- and long-term projections?</w:t>
            </w:r>
          </w:p>
        </w:tc>
        <w:tc>
          <w:tcPr>
            <w:tcW w:w="3420" w:type="dxa"/>
            <w:tcBorders>
              <w:top w:val="nil"/>
              <w:left w:val="nil"/>
              <w:bottom w:val="single" w:sz="4" w:space="0" w:color="auto"/>
              <w:right w:val="single" w:sz="4" w:space="0" w:color="auto"/>
            </w:tcBorders>
            <w:shd w:val="clear" w:color="000000" w:fill="D9D9D9"/>
            <w:vAlign w:val="center"/>
            <w:hideMark/>
          </w:tcPr>
          <w:p w14:paraId="1C1A303D"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NEED TO COME UP WITH A PLAN, e.g.:</w:t>
            </w:r>
            <w:r w:rsidRPr="002D4DC1">
              <w:rPr>
                <w:rFonts w:ascii="Calibri" w:eastAsia="Times New Roman" w:hAnsi="Calibri" w:cs="Times New Roman"/>
                <w:color w:val="FF0000"/>
                <w:sz w:val="20"/>
                <w:szCs w:val="20"/>
              </w:rPr>
              <w:br/>
              <w:t>- more research/interviews</w:t>
            </w:r>
            <w:r w:rsidRPr="002D4DC1">
              <w:rPr>
                <w:rFonts w:ascii="Calibri" w:eastAsia="Times New Roman" w:hAnsi="Calibri" w:cs="Times New Roman"/>
                <w:color w:val="FF0000"/>
                <w:sz w:val="20"/>
                <w:szCs w:val="20"/>
              </w:rPr>
              <w:br/>
              <w:t>- Technical review committee?</w:t>
            </w:r>
            <w:r w:rsidRPr="002D4DC1">
              <w:rPr>
                <w:rFonts w:ascii="Calibri" w:eastAsia="Times New Roman" w:hAnsi="Calibri" w:cs="Times New Roman"/>
                <w:color w:val="FF0000"/>
                <w:sz w:val="20"/>
                <w:szCs w:val="20"/>
              </w:rPr>
              <w:br/>
              <w:t>- sensitivity analyses with the model?</w:t>
            </w:r>
          </w:p>
        </w:tc>
      </w:tr>
      <w:tr w:rsidR="004D79A5" w:rsidRPr="002D4DC1" w14:paraId="64513239"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68A46B5D"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2.4</w:t>
            </w:r>
          </w:p>
        </w:tc>
        <w:tc>
          <w:tcPr>
            <w:tcW w:w="2070" w:type="dxa"/>
            <w:tcBorders>
              <w:top w:val="nil"/>
              <w:left w:val="nil"/>
              <w:bottom w:val="single" w:sz="4" w:space="0" w:color="auto"/>
              <w:right w:val="single" w:sz="4" w:space="0" w:color="auto"/>
            </w:tcBorders>
            <w:shd w:val="clear" w:color="auto" w:fill="auto"/>
            <w:vAlign w:val="center"/>
            <w:hideMark/>
          </w:tcPr>
          <w:p w14:paraId="06B7C10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Installation Costs (Current)</w:t>
            </w:r>
          </w:p>
        </w:tc>
        <w:tc>
          <w:tcPr>
            <w:tcW w:w="900" w:type="dxa"/>
            <w:tcBorders>
              <w:top w:val="nil"/>
              <w:left w:val="nil"/>
              <w:bottom w:val="single" w:sz="4" w:space="0" w:color="auto"/>
              <w:right w:val="single" w:sz="4" w:space="0" w:color="auto"/>
            </w:tcBorders>
            <w:shd w:val="clear" w:color="auto" w:fill="auto"/>
            <w:vAlign w:val="center"/>
            <w:hideMark/>
          </w:tcPr>
          <w:p w14:paraId="5275E9A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1090EADC"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Well Supported</w:t>
            </w:r>
          </w:p>
        </w:tc>
        <w:tc>
          <w:tcPr>
            <w:tcW w:w="1980" w:type="dxa"/>
            <w:tcBorders>
              <w:top w:val="nil"/>
              <w:left w:val="nil"/>
              <w:bottom w:val="single" w:sz="4" w:space="0" w:color="auto"/>
              <w:right w:val="single" w:sz="4" w:space="0" w:color="auto"/>
            </w:tcBorders>
            <w:shd w:val="clear" w:color="auto" w:fill="auto"/>
            <w:vAlign w:val="center"/>
            <w:hideMark/>
          </w:tcPr>
          <w:p w14:paraId="228EA8D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55EF9B9D"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Marginal tower height costs for mid-size turbines</w:t>
            </w:r>
          </w:p>
        </w:tc>
        <w:tc>
          <w:tcPr>
            <w:tcW w:w="3420" w:type="dxa"/>
            <w:tcBorders>
              <w:top w:val="nil"/>
              <w:left w:val="nil"/>
              <w:bottom w:val="single" w:sz="4" w:space="0" w:color="auto"/>
              <w:right w:val="single" w:sz="4" w:space="0" w:color="auto"/>
            </w:tcBorders>
            <w:shd w:val="clear" w:color="auto" w:fill="auto"/>
            <w:vAlign w:val="center"/>
            <w:hideMark/>
          </w:tcPr>
          <w:p w14:paraId="6431C4A1"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Additional research into mid-size turbine marginal tower costs</w:t>
            </w:r>
          </w:p>
        </w:tc>
      </w:tr>
      <w:tr w:rsidR="004D79A5" w:rsidRPr="002D4DC1" w14:paraId="7CB3713F" w14:textId="77777777" w:rsidTr="004D79A5">
        <w:trPr>
          <w:trHeight w:val="12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1A00977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2.4</w:t>
            </w:r>
          </w:p>
        </w:tc>
        <w:tc>
          <w:tcPr>
            <w:tcW w:w="2070" w:type="dxa"/>
            <w:tcBorders>
              <w:top w:val="nil"/>
              <w:left w:val="nil"/>
              <w:bottom w:val="single" w:sz="4" w:space="0" w:color="auto"/>
              <w:right w:val="single" w:sz="4" w:space="0" w:color="auto"/>
            </w:tcBorders>
            <w:shd w:val="clear" w:color="000000" w:fill="D9D9D9"/>
            <w:vAlign w:val="center"/>
            <w:hideMark/>
          </w:tcPr>
          <w:p w14:paraId="23BF732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Installation Costs (Future)</w:t>
            </w:r>
          </w:p>
        </w:tc>
        <w:tc>
          <w:tcPr>
            <w:tcW w:w="900" w:type="dxa"/>
            <w:tcBorders>
              <w:top w:val="nil"/>
              <w:left w:val="nil"/>
              <w:bottom w:val="single" w:sz="4" w:space="0" w:color="auto"/>
              <w:right w:val="single" w:sz="4" w:space="0" w:color="auto"/>
            </w:tcBorders>
            <w:shd w:val="clear" w:color="000000" w:fill="D9D9D9"/>
            <w:vAlign w:val="center"/>
            <w:hideMark/>
          </w:tcPr>
          <w:p w14:paraId="02B10DC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5D6AAC7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60671FE8"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(short-term)</w:t>
            </w:r>
            <w:r w:rsidRPr="002D4DC1">
              <w:rPr>
                <w:rFonts w:ascii="Calibri" w:eastAsia="Times New Roman" w:hAnsi="Calibri" w:cs="Times New Roman"/>
                <w:color w:val="000000"/>
                <w:sz w:val="20"/>
                <w:szCs w:val="20"/>
              </w:rPr>
              <w:br/>
              <w:t>Engineering Judgment (long-term)</w:t>
            </w:r>
          </w:p>
        </w:tc>
        <w:tc>
          <w:tcPr>
            <w:tcW w:w="2610" w:type="dxa"/>
            <w:tcBorders>
              <w:top w:val="nil"/>
              <w:left w:val="nil"/>
              <w:bottom w:val="single" w:sz="4" w:space="0" w:color="auto"/>
              <w:right w:val="single" w:sz="4" w:space="0" w:color="auto"/>
            </w:tcBorders>
            <w:shd w:val="clear" w:color="000000" w:fill="D9D9D9"/>
            <w:vAlign w:val="center"/>
            <w:hideMark/>
          </w:tcPr>
          <w:p w14:paraId="6F3FED7B"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Long-term (post-2020?) projections?</w:t>
            </w:r>
          </w:p>
        </w:tc>
        <w:tc>
          <w:tcPr>
            <w:tcW w:w="3420" w:type="dxa"/>
            <w:tcBorders>
              <w:top w:val="nil"/>
              <w:left w:val="nil"/>
              <w:bottom w:val="single" w:sz="4" w:space="0" w:color="auto"/>
              <w:right w:val="single" w:sz="4" w:space="0" w:color="auto"/>
            </w:tcBorders>
            <w:shd w:val="clear" w:color="000000" w:fill="D9D9D9"/>
            <w:vAlign w:val="center"/>
            <w:hideMark/>
          </w:tcPr>
          <w:p w14:paraId="02867E99"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NEED TO COME UP WITH A PLAN, e.g.:</w:t>
            </w:r>
            <w:r w:rsidRPr="002D4DC1">
              <w:rPr>
                <w:rFonts w:ascii="Calibri" w:eastAsia="Times New Roman" w:hAnsi="Calibri" w:cs="Times New Roman"/>
                <w:color w:val="FF0000"/>
                <w:sz w:val="20"/>
                <w:szCs w:val="20"/>
              </w:rPr>
              <w:br/>
              <w:t>- more research/interviews</w:t>
            </w:r>
            <w:r w:rsidRPr="002D4DC1">
              <w:rPr>
                <w:rFonts w:ascii="Calibri" w:eastAsia="Times New Roman" w:hAnsi="Calibri" w:cs="Times New Roman"/>
                <w:color w:val="FF0000"/>
                <w:sz w:val="20"/>
                <w:szCs w:val="20"/>
              </w:rPr>
              <w:br/>
              <w:t>- Technical review committee?</w:t>
            </w:r>
            <w:r w:rsidRPr="002D4DC1">
              <w:rPr>
                <w:rFonts w:ascii="Calibri" w:eastAsia="Times New Roman" w:hAnsi="Calibri" w:cs="Times New Roman"/>
                <w:color w:val="FF0000"/>
                <w:sz w:val="20"/>
                <w:szCs w:val="20"/>
              </w:rPr>
              <w:br/>
              <w:t>- sensitivity analyses with the model?</w:t>
            </w:r>
          </w:p>
        </w:tc>
      </w:tr>
      <w:tr w:rsidR="004D79A5" w:rsidRPr="002D4DC1" w14:paraId="655B80EF" w14:textId="77777777" w:rsidTr="004D79A5">
        <w:trPr>
          <w:trHeight w:val="18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B0C6A8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2.5</w:t>
            </w:r>
          </w:p>
        </w:tc>
        <w:tc>
          <w:tcPr>
            <w:tcW w:w="2070" w:type="dxa"/>
            <w:tcBorders>
              <w:top w:val="nil"/>
              <w:left w:val="nil"/>
              <w:bottom w:val="single" w:sz="4" w:space="0" w:color="auto"/>
              <w:right w:val="single" w:sz="4" w:space="0" w:color="auto"/>
            </w:tcBorders>
            <w:shd w:val="clear" w:color="auto" w:fill="auto"/>
            <w:vAlign w:val="center"/>
            <w:hideMark/>
          </w:tcPr>
          <w:p w14:paraId="765FE2D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O&amp;M Costs (Current)</w:t>
            </w:r>
          </w:p>
        </w:tc>
        <w:tc>
          <w:tcPr>
            <w:tcW w:w="900" w:type="dxa"/>
            <w:tcBorders>
              <w:top w:val="nil"/>
              <w:left w:val="nil"/>
              <w:bottom w:val="single" w:sz="4" w:space="0" w:color="auto"/>
              <w:right w:val="single" w:sz="4" w:space="0" w:color="auto"/>
            </w:tcBorders>
            <w:shd w:val="clear" w:color="auto" w:fill="auto"/>
            <w:vAlign w:val="center"/>
            <w:hideMark/>
          </w:tcPr>
          <w:p w14:paraId="578EEAA3"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20CC4B7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Well Supported</w:t>
            </w:r>
          </w:p>
        </w:tc>
        <w:tc>
          <w:tcPr>
            <w:tcW w:w="1980" w:type="dxa"/>
            <w:tcBorders>
              <w:top w:val="nil"/>
              <w:left w:val="nil"/>
              <w:bottom w:val="single" w:sz="4" w:space="0" w:color="auto"/>
              <w:right w:val="single" w:sz="4" w:space="0" w:color="auto"/>
            </w:tcBorders>
            <w:shd w:val="clear" w:color="auto" w:fill="auto"/>
            <w:vAlign w:val="center"/>
            <w:hideMark/>
          </w:tcPr>
          <w:p w14:paraId="58776B9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78687B5D"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Unschedule maintenance costs at the extremes of turbine sizing (&lt;10 kw, &gt; 500 kw)</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t>Additional data points throughout size classes</w:t>
            </w:r>
          </w:p>
        </w:tc>
        <w:tc>
          <w:tcPr>
            <w:tcW w:w="3420" w:type="dxa"/>
            <w:tcBorders>
              <w:top w:val="nil"/>
              <w:left w:val="nil"/>
              <w:bottom w:val="single" w:sz="4" w:space="0" w:color="auto"/>
              <w:right w:val="single" w:sz="4" w:space="0" w:color="auto"/>
            </w:tcBorders>
            <w:shd w:val="clear" w:color="auto" w:fill="auto"/>
            <w:vAlign w:val="center"/>
            <w:hideMark/>
          </w:tcPr>
          <w:p w14:paraId="5B519F5C"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Additional data collection and interviews, focused on extreme size classes</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t>If data supports, split at 50-100 kw and fit separate O&amp;M cost regressions</w:t>
            </w:r>
          </w:p>
        </w:tc>
      </w:tr>
      <w:tr w:rsidR="004D79A5" w:rsidRPr="002D4DC1" w14:paraId="492B72DF" w14:textId="77777777" w:rsidTr="004D79A5">
        <w:trPr>
          <w:trHeight w:val="12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026E3BF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2.5</w:t>
            </w:r>
          </w:p>
        </w:tc>
        <w:tc>
          <w:tcPr>
            <w:tcW w:w="2070" w:type="dxa"/>
            <w:tcBorders>
              <w:top w:val="nil"/>
              <w:left w:val="nil"/>
              <w:bottom w:val="single" w:sz="4" w:space="0" w:color="auto"/>
              <w:right w:val="single" w:sz="4" w:space="0" w:color="auto"/>
            </w:tcBorders>
            <w:shd w:val="clear" w:color="000000" w:fill="D9D9D9"/>
            <w:vAlign w:val="center"/>
            <w:hideMark/>
          </w:tcPr>
          <w:p w14:paraId="59FF8F8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O&amp;M Costs (Future)</w:t>
            </w:r>
          </w:p>
        </w:tc>
        <w:tc>
          <w:tcPr>
            <w:tcW w:w="900" w:type="dxa"/>
            <w:tcBorders>
              <w:top w:val="nil"/>
              <w:left w:val="nil"/>
              <w:bottom w:val="single" w:sz="4" w:space="0" w:color="auto"/>
              <w:right w:val="single" w:sz="4" w:space="0" w:color="auto"/>
            </w:tcBorders>
            <w:shd w:val="clear" w:color="000000" w:fill="D9D9D9"/>
            <w:vAlign w:val="center"/>
            <w:hideMark/>
          </w:tcPr>
          <w:p w14:paraId="3C331B1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0FA356C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08445807" w14:textId="77777777" w:rsidR="002D4DC1" w:rsidRPr="002D4DC1" w:rsidRDefault="002D4DC1" w:rsidP="002D4DC1">
            <w:pPr>
              <w:jc w:val="cente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Engineering Judgment?</w:t>
            </w:r>
          </w:p>
        </w:tc>
        <w:tc>
          <w:tcPr>
            <w:tcW w:w="2610" w:type="dxa"/>
            <w:tcBorders>
              <w:top w:val="nil"/>
              <w:left w:val="nil"/>
              <w:bottom w:val="single" w:sz="4" w:space="0" w:color="auto"/>
              <w:right w:val="single" w:sz="4" w:space="0" w:color="auto"/>
            </w:tcBorders>
            <w:shd w:val="clear" w:color="000000" w:fill="D9D9D9"/>
            <w:vAlign w:val="center"/>
            <w:hideMark/>
          </w:tcPr>
          <w:p w14:paraId="40F1A836"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Long-term (post-2020?) projections?</w:t>
            </w:r>
          </w:p>
        </w:tc>
        <w:tc>
          <w:tcPr>
            <w:tcW w:w="3420" w:type="dxa"/>
            <w:tcBorders>
              <w:top w:val="nil"/>
              <w:left w:val="nil"/>
              <w:bottom w:val="single" w:sz="4" w:space="0" w:color="auto"/>
              <w:right w:val="single" w:sz="4" w:space="0" w:color="auto"/>
            </w:tcBorders>
            <w:shd w:val="clear" w:color="000000" w:fill="D9D9D9"/>
            <w:vAlign w:val="center"/>
            <w:hideMark/>
          </w:tcPr>
          <w:p w14:paraId="11CEE4C7" w14:textId="77777777" w:rsidR="002D4DC1" w:rsidRPr="002D4DC1" w:rsidRDefault="002D4DC1" w:rsidP="002D4DC1">
            <w:pPr>
              <w:rPr>
                <w:rFonts w:ascii="Calibri" w:eastAsia="Times New Roman" w:hAnsi="Calibri" w:cs="Times New Roman"/>
                <w:color w:val="FF0000"/>
                <w:sz w:val="20"/>
                <w:szCs w:val="20"/>
              </w:rPr>
            </w:pPr>
            <w:r w:rsidRPr="002D4DC1">
              <w:rPr>
                <w:rFonts w:ascii="Calibri" w:eastAsia="Times New Roman" w:hAnsi="Calibri" w:cs="Times New Roman"/>
                <w:color w:val="FF0000"/>
                <w:sz w:val="20"/>
                <w:szCs w:val="20"/>
              </w:rPr>
              <w:t>NEED TO COME UP WITH A PLAN, e.g.:</w:t>
            </w:r>
            <w:r w:rsidRPr="002D4DC1">
              <w:rPr>
                <w:rFonts w:ascii="Calibri" w:eastAsia="Times New Roman" w:hAnsi="Calibri" w:cs="Times New Roman"/>
                <w:color w:val="FF0000"/>
                <w:sz w:val="20"/>
                <w:szCs w:val="20"/>
              </w:rPr>
              <w:br/>
              <w:t>- more research/interviews</w:t>
            </w:r>
            <w:r w:rsidRPr="002D4DC1">
              <w:rPr>
                <w:rFonts w:ascii="Calibri" w:eastAsia="Times New Roman" w:hAnsi="Calibri" w:cs="Times New Roman"/>
                <w:color w:val="FF0000"/>
                <w:sz w:val="20"/>
                <w:szCs w:val="20"/>
              </w:rPr>
              <w:br/>
              <w:t>- Technical review committee?</w:t>
            </w:r>
            <w:r w:rsidRPr="002D4DC1">
              <w:rPr>
                <w:rFonts w:ascii="Calibri" w:eastAsia="Times New Roman" w:hAnsi="Calibri" w:cs="Times New Roman"/>
                <w:color w:val="FF0000"/>
                <w:sz w:val="20"/>
                <w:szCs w:val="20"/>
              </w:rPr>
              <w:br/>
              <w:t>- sensitivity analyses with the model?</w:t>
            </w:r>
          </w:p>
        </w:tc>
      </w:tr>
      <w:tr w:rsidR="004D79A5" w:rsidRPr="002D4DC1" w14:paraId="7EBAFEF5" w14:textId="77777777" w:rsidTr="004D79A5">
        <w:trPr>
          <w:trHeight w:val="9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22E2A0E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2.6</w:t>
            </w:r>
          </w:p>
        </w:tc>
        <w:tc>
          <w:tcPr>
            <w:tcW w:w="2070" w:type="dxa"/>
            <w:tcBorders>
              <w:top w:val="nil"/>
              <w:left w:val="nil"/>
              <w:bottom w:val="single" w:sz="4" w:space="0" w:color="auto"/>
              <w:right w:val="single" w:sz="4" w:space="0" w:color="auto"/>
            </w:tcBorders>
            <w:shd w:val="clear" w:color="auto" w:fill="auto"/>
            <w:vAlign w:val="center"/>
            <w:hideMark/>
          </w:tcPr>
          <w:p w14:paraId="6B440AEB"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Financing</w:t>
            </w:r>
          </w:p>
        </w:tc>
        <w:tc>
          <w:tcPr>
            <w:tcW w:w="900" w:type="dxa"/>
            <w:tcBorders>
              <w:top w:val="nil"/>
              <w:left w:val="nil"/>
              <w:bottom w:val="single" w:sz="4" w:space="0" w:color="auto"/>
              <w:right w:val="single" w:sz="4" w:space="0" w:color="auto"/>
            </w:tcBorders>
            <w:shd w:val="clear" w:color="auto" w:fill="auto"/>
            <w:vAlign w:val="center"/>
            <w:hideMark/>
          </w:tcPr>
          <w:p w14:paraId="2C63D860"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auto" w:fill="auto"/>
            <w:vAlign w:val="center"/>
            <w:hideMark/>
          </w:tcPr>
          <w:p w14:paraId="0D70B03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72529EA"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Engineering Judgment</w:t>
            </w:r>
          </w:p>
        </w:tc>
        <w:tc>
          <w:tcPr>
            <w:tcW w:w="2610" w:type="dxa"/>
            <w:tcBorders>
              <w:top w:val="nil"/>
              <w:left w:val="nil"/>
              <w:bottom w:val="single" w:sz="4" w:space="0" w:color="auto"/>
              <w:right w:val="single" w:sz="4" w:space="0" w:color="auto"/>
            </w:tcBorders>
            <w:shd w:val="clear" w:color="auto" w:fill="auto"/>
            <w:vAlign w:val="center"/>
            <w:hideMark/>
          </w:tcPr>
          <w:p w14:paraId="27C5BA1F"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Wind-specific lessor hurdle rates</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t>Long-term financing projections</w:t>
            </w:r>
          </w:p>
        </w:tc>
        <w:tc>
          <w:tcPr>
            <w:tcW w:w="3420" w:type="dxa"/>
            <w:tcBorders>
              <w:top w:val="nil"/>
              <w:left w:val="nil"/>
              <w:bottom w:val="single" w:sz="4" w:space="0" w:color="auto"/>
              <w:right w:val="single" w:sz="4" w:space="0" w:color="auto"/>
            </w:tcBorders>
            <w:shd w:val="clear" w:color="auto" w:fill="auto"/>
            <w:vAlign w:val="center"/>
            <w:hideMark/>
          </w:tcPr>
          <w:p w14:paraId="6781EF02"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Additional data collection from current wind lessors</w:t>
            </w:r>
            <w:r w:rsidRPr="002D4DC1">
              <w:rPr>
                <w:rFonts w:ascii="Calibri" w:eastAsia="Times New Roman" w:hAnsi="Calibri" w:cs="Times New Roman"/>
                <w:color w:val="000000"/>
                <w:sz w:val="20"/>
                <w:szCs w:val="20"/>
              </w:rPr>
              <w:br/>
            </w:r>
            <w:r w:rsidRPr="002D4DC1">
              <w:rPr>
                <w:rFonts w:ascii="Calibri" w:eastAsia="Times New Roman" w:hAnsi="Calibri" w:cs="Times New Roman"/>
                <w:color w:val="000000"/>
                <w:sz w:val="20"/>
                <w:szCs w:val="20"/>
              </w:rPr>
              <w:br/>
            </w:r>
            <w:r w:rsidRPr="002D4DC1">
              <w:rPr>
                <w:rFonts w:ascii="Calibri" w:eastAsia="Times New Roman" w:hAnsi="Calibri" w:cs="Times New Roman"/>
                <w:color w:val="FF0000"/>
                <w:sz w:val="20"/>
                <w:szCs w:val="20"/>
              </w:rPr>
              <w:t>TRC/financial expert review of long-term projections?</w:t>
            </w:r>
          </w:p>
        </w:tc>
      </w:tr>
      <w:tr w:rsidR="004D79A5" w:rsidRPr="002D4DC1" w14:paraId="1428E11C" w14:textId="77777777" w:rsidTr="004D79A5">
        <w:trPr>
          <w:trHeight w:val="300"/>
        </w:trPr>
        <w:tc>
          <w:tcPr>
            <w:tcW w:w="915" w:type="dxa"/>
            <w:tcBorders>
              <w:top w:val="nil"/>
              <w:left w:val="single" w:sz="4" w:space="0" w:color="auto"/>
              <w:bottom w:val="single" w:sz="4" w:space="0" w:color="auto"/>
              <w:right w:val="single" w:sz="4" w:space="0" w:color="auto"/>
            </w:tcBorders>
            <w:shd w:val="clear" w:color="000000" w:fill="D9D9D9"/>
            <w:vAlign w:val="center"/>
            <w:hideMark/>
          </w:tcPr>
          <w:p w14:paraId="66D3F809"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2.7</w:t>
            </w:r>
          </w:p>
        </w:tc>
        <w:tc>
          <w:tcPr>
            <w:tcW w:w="2070" w:type="dxa"/>
            <w:tcBorders>
              <w:top w:val="nil"/>
              <w:left w:val="nil"/>
              <w:bottom w:val="single" w:sz="4" w:space="0" w:color="auto"/>
              <w:right w:val="single" w:sz="4" w:space="0" w:color="auto"/>
            </w:tcBorders>
            <w:shd w:val="clear" w:color="000000" w:fill="D9D9D9"/>
            <w:vAlign w:val="center"/>
            <w:hideMark/>
          </w:tcPr>
          <w:p w14:paraId="6CDF54FF"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Incentives</w:t>
            </w:r>
          </w:p>
        </w:tc>
        <w:tc>
          <w:tcPr>
            <w:tcW w:w="900" w:type="dxa"/>
            <w:tcBorders>
              <w:top w:val="nil"/>
              <w:left w:val="nil"/>
              <w:bottom w:val="single" w:sz="4" w:space="0" w:color="auto"/>
              <w:right w:val="single" w:sz="4" w:space="0" w:color="auto"/>
            </w:tcBorders>
            <w:shd w:val="clear" w:color="000000" w:fill="D9D9D9"/>
            <w:vAlign w:val="center"/>
            <w:hideMark/>
          </w:tcPr>
          <w:p w14:paraId="4ECCB1C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TRUE</w:t>
            </w:r>
          </w:p>
        </w:tc>
        <w:tc>
          <w:tcPr>
            <w:tcW w:w="1170" w:type="dxa"/>
            <w:tcBorders>
              <w:top w:val="nil"/>
              <w:left w:val="nil"/>
              <w:bottom w:val="single" w:sz="4" w:space="0" w:color="auto"/>
              <w:right w:val="single" w:sz="4" w:space="0" w:color="auto"/>
            </w:tcBorders>
            <w:shd w:val="clear" w:color="000000" w:fill="D9D9D9"/>
            <w:vAlign w:val="center"/>
            <w:hideMark/>
          </w:tcPr>
          <w:p w14:paraId="1DCCCB94"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Poorly Supported</w:t>
            </w:r>
          </w:p>
        </w:tc>
        <w:tc>
          <w:tcPr>
            <w:tcW w:w="1980" w:type="dxa"/>
            <w:tcBorders>
              <w:top w:val="nil"/>
              <w:left w:val="nil"/>
              <w:bottom w:val="single" w:sz="4" w:space="0" w:color="auto"/>
              <w:right w:val="single" w:sz="4" w:space="0" w:color="auto"/>
            </w:tcBorders>
            <w:shd w:val="clear" w:color="000000" w:fill="D9D9D9"/>
            <w:vAlign w:val="center"/>
            <w:hideMark/>
          </w:tcPr>
          <w:p w14:paraId="54AAADA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w:t>
            </w:r>
          </w:p>
        </w:tc>
        <w:tc>
          <w:tcPr>
            <w:tcW w:w="2610" w:type="dxa"/>
            <w:tcBorders>
              <w:top w:val="nil"/>
              <w:left w:val="nil"/>
              <w:bottom w:val="single" w:sz="4" w:space="0" w:color="auto"/>
              <w:right w:val="single" w:sz="4" w:space="0" w:color="auto"/>
            </w:tcBorders>
            <w:shd w:val="clear" w:color="000000" w:fill="D9D9D9"/>
            <w:vAlign w:val="center"/>
            <w:hideMark/>
          </w:tcPr>
          <w:p w14:paraId="32D4C50C"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State and local incentives</w:t>
            </w:r>
          </w:p>
        </w:tc>
        <w:tc>
          <w:tcPr>
            <w:tcW w:w="3420" w:type="dxa"/>
            <w:tcBorders>
              <w:top w:val="nil"/>
              <w:left w:val="nil"/>
              <w:bottom w:val="single" w:sz="4" w:space="0" w:color="auto"/>
              <w:right w:val="single" w:sz="4" w:space="0" w:color="auto"/>
            </w:tcBorders>
            <w:shd w:val="clear" w:color="000000" w:fill="D9D9D9"/>
            <w:vAlign w:val="center"/>
            <w:hideMark/>
          </w:tcPr>
          <w:p w14:paraId="27982DFC"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Replace/update DSIRE database with PNNL policy data</w:t>
            </w:r>
          </w:p>
        </w:tc>
      </w:tr>
      <w:tr w:rsidR="004D79A5" w:rsidRPr="002D4DC1" w14:paraId="00B9FEE7"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7F50AA5D"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2.8</w:t>
            </w:r>
          </w:p>
        </w:tc>
        <w:tc>
          <w:tcPr>
            <w:tcW w:w="2070" w:type="dxa"/>
            <w:tcBorders>
              <w:top w:val="nil"/>
              <w:left w:val="nil"/>
              <w:bottom w:val="single" w:sz="4" w:space="0" w:color="auto"/>
              <w:right w:val="single" w:sz="4" w:space="0" w:color="auto"/>
            </w:tcBorders>
            <w:shd w:val="clear" w:color="auto" w:fill="auto"/>
            <w:vAlign w:val="center"/>
            <w:hideMark/>
          </w:tcPr>
          <w:p w14:paraId="54A49EA8"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Electricity Rates and Rate Escalations</w:t>
            </w:r>
          </w:p>
        </w:tc>
        <w:tc>
          <w:tcPr>
            <w:tcW w:w="900" w:type="dxa"/>
            <w:tcBorders>
              <w:top w:val="nil"/>
              <w:left w:val="nil"/>
              <w:bottom w:val="single" w:sz="4" w:space="0" w:color="auto"/>
              <w:right w:val="single" w:sz="4" w:space="0" w:color="auto"/>
            </w:tcBorders>
            <w:shd w:val="clear" w:color="auto" w:fill="auto"/>
            <w:vAlign w:val="center"/>
            <w:hideMark/>
          </w:tcPr>
          <w:p w14:paraId="4A676A0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7C5B3D98"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5356F31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49B9AC53"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7314D19A"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r>
      <w:tr w:rsidR="004D79A5" w:rsidRPr="002D4DC1" w14:paraId="51EA4BA5" w14:textId="77777777" w:rsidTr="004D79A5">
        <w:trPr>
          <w:trHeight w:val="3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7A74A46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2.9</w:t>
            </w:r>
          </w:p>
        </w:tc>
        <w:tc>
          <w:tcPr>
            <w:tcW w:w="2070" w:type="dxa"/>
            <w:tcBorders>
              <w:top w:val="nil"/>
              <w:left w:val="nil"/>
              <w:bottom w:val="single" w:sz="4" w:space="0" w:color="auto"/>
              <w:right w:val="single" w:sz="4" w:space="0" w:color="auto"/>
            </w:tcBorders>
            <w:shd w:val="clear" w:color="auto" w:fill="auto"/>
            <w:vAlign w:val="center"/>
            <w:hideMark/>
          </w:tcPr>
          <w:p w14:paraId="67D4F8DC"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Net Metering</w:t>
            </w:r>
          </w:p>
        </w:tc>
        <w:tc>
          <w:tcPr>
            <w:tcW w:w="900" w:type="dxa"/>
            <w:tcBorders>
              <w:top w:val="nil"/>
              <w:left w:val="nil"/>
              <w:bottom w:val="single" w:sz="4" w:space="0" w:color="auto"/>
              <w:right w:val="single" w:sz="4" w:space="0" w:color="auto"/>
            </w:tcBorders>
            <w:shd w:val="clear" w:color="auto" w:fill="auto"/>
            <w:vAlign w:val="center"/>
            <w:hideMark/>
          </w:tcPr>
          <w:p w14:paraId="705C00B0"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149347F1"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713BA085"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 + Analysis</w:t>
            </w:r>
          </w:p>
        </w:tc>
        <w:tc>
          <w:tcPr>
            <w:tcW w:w="2610" w:type="dxa"/>
            <w:tcBorders>
              <w:top w:val="nil"/>
              <w:left w:val="nil"/>
              <w:bottom w:val="single" w:sz="4" w:space="0" w:color="auto"/>
              <w:right w:val="single" w:sz="4" w:space="0" w:color="auto"/>
            </w:tcBorders>
            <w:shd w:val="clear" w:color="auto" w:fill="auto"/>
            <w:vAlign w:val="center"/>
            <w:hideMark/>
          </w:tcPr>
          <w:p w14:paraId="178A0275"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248D0AF6"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Possibly update projected NEM expiration years by state</w:t>
            </w:r>
          </w:p>
        </w:tc>
      </w:tr>
      <w:tr w:rsidR="004D79A5" w:rsidRPr="002D4DC1" w14:paraId="62701D59" w14:textId="77777777" w:rsidTr="004D79A5">
        <w:trPr>
          <w:trHeight w:val="6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2464CF56"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2.1</w:t>
            </w:r>
          </w:p>
        </w:tc>
        <w:tc>
          <w:tcPr>
            <w:tcW w:w="2070" w:type="dxa"/>
            <w:tcBorders>
              <w:top w:val="nil"/>
              <w:left w:val="nil"/>
              <w:bottom w:val="single" w:sz="4" w:space="0" w:color="auto"/>
              <w:right w:val="single" w:sz="4" w:space="0" w:color="auto"/>
            </w:tcBorders>
            <w:shd w:val="clear" w:color="auto" w:fill="auto"/>
            <w:vAlign w:val="center"/>
            <w:hideMark/>
          </w:tcPr>
          <w:p w14:paraId="4A72DA4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Maximum Market Share Curves</w:t>
            </w:r>
          </w:p>
        </w:tc>
        <w:tc>
          <w:tcPr>
            <w:tcW w:w="900" w:type="dxa"/>
            <w:tcBorders>
              <w:top w:val="nil"/>
              <w:left w:val="nil"/>
              <w:bottom w:val="single" w:sz="4" w:space="0" w:color="auto"/>
              <w:right w:val="single" w:sz="4" w:space="0" w:color="auto"/>
            </w:tcBorders>
            <w:shd w:val="clear" w:color="auto" w:fill="auto"/>
            <w:vAlign w:val="center"/>
            <w:hideMark/>
          </w:tcPr>
          <w:p w14:paraId="332CACF0"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53F3302E"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338C290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w:t>
            </w:r>
          </w:p>
        </w:tc>
        <w:tc>
          <w:tcPr>
            <w:tcW w:w="2610" w:type="dxa"/>
            <w:tcBorders>
              <w:top w:val="nil"/>
              <w:left w:val="nil"/>
              <w:bottom w:val="single" w:sz="4" w:space="0" w:color="auto"/>
              <w:right w:val="single" w:sz="4" w:space="0" w:color="auto"/>
            </w:tcBorders>
            <w:shd w:val="clear" w:color="auto" w:fill="auto"/>
            <w:vAlign w:val="center"/>
            <w:hideMark/>
          </w:tcPr>
          <w:p w14:paraId="230DF277"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691B96AB"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Possibly update MMS curve for leasing</w:t>
            </w:r>
          </w:p>
        </w:tc>
      </w:tr>
      <w:tr w:rsidR="004D79A5" w:rsidRPr="002D4DC1" w14:paraId="53288779" w14:textId="77777777" w:rsidTr="004D79A5">
        <w:trPr>
          <w:trHeight w:val="300"/>
        </w:trPr>
        <w:tc>
          <w:tcPr>
            <w:tcW w:w="915" w:type="dxa"/>
            <w:tcBorders>
              <w:top w:val="nil"/>
              <w:left w:val="single" w:sz="4" w:space="0" w:color="auto"/>
              <w:bottom w:val="single" w:sz="4" w:space="0" w:color="auto"/>
              <w:right w:val="single" w:sz="4" w:space="0" w:color="auto"/>
            </w:tcBorders>
            <w:shd w:val="clear" w:color="auto" w:fill="auto"/>
            <w:vAlign w:val="center"/>
            <w:hideMark/>
          </w:tcPr>
          <w:p w14:paraId="0222C98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2.11</w:t>
            </w:r>
          </w:p>
        </w:tc>
        <w:tc>
          <w:tcPr>
            <w:tcW w:w="2070" w:type="dxa"/>
            <w:tcBorders>
              <w:top w:val="nil"/>
              <w:left w:val="nil"/>
              <w:bottom w:val="single" w:sz="4" w:space="0" w:color="auto"/>
              <w:right w:val="single" w:sz="4" w:space="0" w:color="auto"/>
            </w:tcBorders>
            <w:shd w:val="clear" w:color="auto" w:fill="auto"/>
            <w:vAlign w:val="center"/>
            <w:hideMark/>
          </w:tcPr>
          <w:p w14:paraId="0B99427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Load Growth</w:t>
            </w:r>
          </w:p>
        </w:tc>
        <w:tc>
          <w:tcPr>
            <w:tcW w:w="900" w:type="dxa"/>
            <w:tcBorders>
              <w:top w:val="nil"/>
              <w:left w:val="nil"/>
              <w:bottom w:val="single" w:sz="4" w:space="0" w:color="auto"/>
              <w:right w:val="single" w:sz="4" w:space="0" w:color="auto"/>
            </w:tcBorders>
            <w:shd w:val="clear" w:color="auto" w:fill="auto"/>
            <w:vAlign w:val="center"/>
            <w:hideMark/>
          </w:tcPr>
          <w:p w14:paraId="1197989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FALSE</w:t>
            </w:r>
          </w:p>
        </w:tc>
        <w:tc>
          <w:tcPr>
            <w:tcW w:w="1170" w:type="dxa"/>
            <w:tcBorders>
              <w:top w:val="nil"/>
              <w:left w:val="nil"/>
              <w:bottom w:val="single" w:sz="4" w:space="0" w:color="auto"/>
              <w:right w:val="single" w:sz="4" w:space="0" w:color="auto"/>
            </w:tcBorders>
            <w:shd w:val="clear" w:color="auto" w:fill="auto"/>
            <w:vAlign w:val="center"/>
            <w:hideMark/>
          </w:tcPr>
          <w:p w14:paraId="7FC59CA7"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Very Well Supported</w:t>
            </w:r>
          </w:p>
        </w:tc>
        <w:tc>
          <w:tcPr>
            <w:tcW w:w="1980" w:type="dxa"/>
            <w:tcBorders>
              <w:top w:val="nil"/>
              <w:left w:val="nil"/>
              <w:bottom w:val="single" w:sz="4" w:space="0" w:color="auto"/>
              <w:right w:val="single" w:sz="4" w:space="0" w:color="auto"/>
            </w:tcBorders>
            <w:shd w:val="clear" w:color="auto" w:fill="auto"/>
            <w:vAlign w:val="center"/>
            <w:hideMark/>
          </w:tcPr>
          <w:p w14:paraId="5B17B262" w14:textId="77777777" w:rsidR="002D4DC1" w:rsidRPr="002D4DC1" w:rsidRDefault="002D4DC1" w:rsidP="002D4DC1">
            <w:pPr>
              <w:jc w:val="cente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Empirical</w:t>
            </w:r>
          </w:p>
        </w:tc>
        <w:tc>
          <w:tcPr>
            <w:tcW w:w="2610" w:type="dxa"/>
            <w:tcBorders>
              <w:top w:val="nil"/>
              <w:left w:val="nil"/>
              <w:bottom w:val="single" w:sz="4" w:space="0" w:color="auto"/>
              <w:right w:val="single" w:sz="4" w:space="0" w:color="auto"/>
            </w:tcBorders>
            <w:shd w:val="clear" w:color="auto" w:fill="auto"/>
            <w:vAlign w:val="center"/>
            <w:hideMark/>
          </w:tcPr>
          <w:p w14:paraId="372337A3"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c>
          <w:tcPr>
            <w:tcW w:w="3420" w:type="dxa"/>
            <w:tcBorders>
              <w:top w:val="nil"/>
              <w:left w:val="nil"/>
              <w:bottom w:val="single" w:sz="4" w:space="0" w:color="auto"/>
              <w:right w:val="single" w:sz="4" w:space="0" w:color="auto"/>
            </w:tcBorders>
            <w:shd w:val="clear" w:color="auto" w:fill="auto"/>
            <w:vAlign w:val="center"/>
            <w:hideMark/>
          </w:tcPr>
          <w:p w14:paraId="5D1A407B" w14:textId="77777777" w:rsidR="002D4DC1" w:rsidRPr="002D4DC1" w:rsidRDefault="002D4DC1" w:rsidP="002D4DC1">
            <w:pPr>
              <w:rPr>
                <w:rFonts w:ascii="Calibri" w:eastAsia="Times New Roman" w:hAnsi="Calibri" w:cs="Times New Roman"/>
                <w:color w:val="000000"/>
                <w:sz w:val="20"/>
                <w:szCs w:val="20"/>
              </w:rPr>
            </w:pPr>
            <w:r w:rsidRPr="002D4DC1">
              <w:rPr>
                <w:rFonts w:ascii="Calibri" w:eastAsia="Times New Roman" w:hAnsi="Calibri" w:cs="Times New Roman"/>
                <w:color w:val="000000"/>
                <w:sz w:val="20"/>
                <w:szCs w:val="20"/>
              </w:rPr>
              <w:t>-</w:t>
            </w:r>
          </w:p>
        </w:tc>
      </w:tr>
    </w:tbl>
    <w:p w14:paraId="50701F26" w14:textId="77777777" w:rsidR="007E48CA" w:rsidRDefault="007E48CA" w:rsidP="00BB4329">
      <w:pPr>
        <w:sectPr w:rsidR="007E48CA" w:rsidSect="002D4DC1">
          <w:pgSz w:w="15840" w:h="12240" w:orient="landscape"/>
          <w:pgMar w:top="1800" w:right="1440" w:bottom="1800" w:left="1440" w:header="720" w:footer="720" w:gutter="0"/>
          <w:cols w:space="720"/>
          <w:docGrid w:linePitch="360"/>
        </w:sectPr>
      </w:pPr>
    </w:p>
    <w:p w14:paraId="71CCDCE5" w14:textId="567FAE23" w:rsidR="00792088" w:rsidRDefault="004D79A5" w:rsidP="004D79A5">
      <w:pPr>
        <w:pStyle w:val="Heading1"/>
      </w:pPr>
      <w:bookmarkStart w:id="1" w:name="_Toc307566230"/>
      <w:r>
        <w:t>Table of Contents</w:t>
      </w:r>
      <w:bookmarkEnd w:id="1"/>
    </w:p>
    <w:p w14:paraId="22FEE1D2" w14:textId="77777777" w:rsidR="00BD3D67" w:rsidRDefault="00792088">
      <w:pPr>
        <w:pStyle w:val="TOC1"/>
        <w:tabs>
          <w:tab w:val="right" w:leader="dot" w:pos="8630"/>
        </w:tabs>
        <w:rPr>
          <w:noProof/>
          <w:lang w:eastAsia="ja-JP"/>
        </w:rPr>
      </w:pPr>
      <w:r>
        <w:fldChar w:fldCharType="begin"/>
      </w:r>
      <w:r>
        <w:instrText xml:space="preserve"> TOC \o "1-3" </w:instrText>
      </w:r>
      <w:r>
        <w:fldChar w:fldCharType="separate"/>
      </w:r>
      <w:r w:rsidR="00BD3D67">
        <w:rPr>
          <w:noProof/>
        </w:rPr>
        <w:t>Executive Summary</w:t>
      </w:r>
      <w:r w:rsidR="00BD3D67">
        <w:rPr>
          <w:noProof/>
        </w:rPr>
        <w:tab/>
      </w:r>
      <w:r w:rsidR="00BD3D67">
        <w:rPr>
          <w:noProof/>
        </w:rPr>
        <w:fldChar w:fldCharType="begin"/>
      </w:r>
      <w:r w:rsidR="00BD3D67">
        <w:rPr>
          <w:noProof/>
        </w:rPr>
        <w:instrText xml:space="preserve"> PAGEREF _Toc307566229 \h </w:instrText>
      </w:r>
      <w:r w:rsidR="00BD3D67">
        <w:rPr>
          <w:noProof/>
        </w:rPr>
      </w:r>
      <w:r w:rsidR="00BD3D67">
        <w:rPr>
          <w:noProof/>
        </w:rPr>
        <w:fldChar w:fldCharType="separate"/>
      </w:r>
      <w:r w:rsidR="00BD3D67">
        <w:rPr>
          <w:noProof/>
        </w:rPr>
        <w:t>1</w:t>
      </w:r>
      <w:r w:rsidR="00BD3D67">
        <w:rPr>
          <w:noProof/>
        </w:rPr>
        <w:fldChar w:fldCharType="end"/>
      </w:r>
    </w:p>
    <w:p w14:paraId="2729EACA" w14:textId="77777777" w:rsidR="00BD3D67" w:rsidRDefault="00BD3D67">
      <w:pPr>
        <w:pStyle w:val="TOC1"/>
        <w:tabs>
          <w:tab w:val="right" w:leader="dot" w:pos="8630"/>
        </w:tabs>
        <w:rPr>
          <w:noProof/>
          <w:lang w:eastAsia="ja-JP"/>
        </w:rPr>
      </w:pPr>
      <w:r>
        <w:rPr>
          <w:noProof/>
        </w:rPr>
        <w:t>Table of Contents</w:t>
      </w:r>
      <w:r>
        <w:rPr>
          <w:noProof/>
        </w:rPr>
        <w:tab/>
      </w:r>
      <w:r>
        <w:rPr>
          <w:noProof/>
        </w:rPr>
        <w:fldChar w:fldCharType="begin"/>
      </w:r>
      <w:r>
        <w:rPr>
          <w:noProof/>
        </w:rPr>
        <w:instrText xml:space="preserve"> PAGEREF _Toc307566230 \h </w:instrText>
      </w:r>
      <w:r>
        <w:rPr>
          <w:noProof/>
        </w:rPr>
      </w:r>
      <w:r>
        <w:rPr>
          <w:noProof/>
        </w:rPr>
        <w:fldChar w:fldCharType="separate"/>
      </w:r>
      <w:r>
        <w:rPr>
          <w:noProof/>
        </w:rPr>
        <w:t>4</w:t>
      </w:r>
      <w:r>
        <w:rPr>
          <w:noProof/>
        </w:rPr>
        <w:fldChar w:fldCharType="end"/>
      </w:r>
    </w:p>
    <w:p w14:paraId="0E211563" w14:textId="77777777" w:rsidR="00BD3D67" w:rsidRDefault="00BD3D67">
      <w:pPr>
        <w:pStyle w:val="TOC1"/>
        <w:tabs>
          <w:tab w:val="right" w:leader="dot" w:pos="8630"/>
        </w:tabs>
        <w:rPr>
          <w:noProof/>
          <w:lang w:eastAsia="ja-JP"/>
        </w:rPr>
      </w:pPr>
      <w:r>
        <w:rPr>
          <w:noProof/>
        </w:rPr>
        <w:t>1 Introduction</w:t>
      </w:r>
      <w:r>
        <w:rPr>
          <w:noProof/>
        </w:rPr>
        <w:tab/>
      </w:r>
      <w:r>
        <w:rPr>
          <w:noProof/>
        </w:rPr>
        <w:fldChar w:fldCharType="begin"/>
      </w:r>
      <w:r>
        <w:rPr>
          <w:noProof/>
        </w:rPr>
        <w:instrText xml:space="preserve"> PAGEREF _Toc307566231 \h </w:instrText>
      </w:r>
      <w:r>
        <w:rPr>
          <w:noProof/>
        </w:rPr>
      </w:r>
      <w:r>
        <w:rPr>
          <w:noProof/>
        </w:rPr>
        <w:fldChar w:fldCharType="separate"/>
      </w:r>
      <w:r>
        <w:rPr>
          <w:noProof/>
        </w:rPr>
        <w:t>5</w:t>
      </w:r>
      <w:r>
        <w:rPr>
          <w:noProof/>
        </w:rPr>
        <w:fldChar w:fldCharType="end"/>
      </w:r>
    </w:p>
    <w:p w14:paraId="263E2DD0" w14:textId="77777777" w:rsidR="00BD3D67" w:rsidRDefault="00BD3D67">
      <w:pPr>
        <w:pStyle w:val="TOC1"/>
        <w:tabs>
          <w:tab w:val="right" w:leader="dot" w:pos="8630"/>
        </w:tabs>
        <w:rPr>
          <w:noProof/>
          <w:lang w:eastAsia="ja-JP"/>
        </w:rPr>
      </w:pPr>
      <w:r>
        <w:rPr>
          <w:noProof/>
        </w:rPr>
        <w:t>2 Economic Drivers of Customer Adoption</w:t>
      </w:r>
      <w:r>
        <w:rPr>
          <w:noProof/>
        </w:rPr>
        <w:tab/>
      </w:r>
      <w:r>
        <w:rPr>
          <w:noProof/>
        </w:rPr>
        <w:fldChar w:fldCharType="begin"/>
      </w:r>
      <w:r>
        <w:rPr>
          <w:noProof/>
        </w:rPr>
        <w:instrText xml:space="preserve"> PAGEREF _Toc307566232 \h </w:instrText>
      </w:r>
      <w:r>
        <w:rPr>
          <w:noProof/>
        </w:rPr>
      </w:r>
      <w:r>
        <w:rPr>
          <w:noProof/>
        </w:rPr>
        <w:fldChar w:fldCharType="separate"/>
      </w:r>
      <w:r>
        <w:rPr>
          <w:noProof/>
        </w:rPr>
        <w:t>6</w:t>
      </w:r>
      <w:r>
        <w:rPr>
          <w:noProof/>
        </w:rPr>
        <w:fldChar w:fldCharType="end"/>
      </w:r>
    </w:p>
    <w:p w14:paraId="3A705CE7" w14:textId="77777777" w:rsidR="00BD3D67" w:rsidRDefault="00BD3D67">
      <w:pPr>
        <w:pStyle w:val="TOC2"/>
        <w:tabs>
          <w:tab w:val="right" w:leader="dot" w:pos="8630"/>
        </w:tabs>
        <w:rPr>
          <w:noProof/>
          <w:lang w:eastAsia="ja-JP"/>
        </w:rPr>
      </w:pPr>
      <w:r>
        <w:rPr>
          <w:noProof/>
        </w:rPr>
        <w:t>2.1 Current Turbine Performance (Wind-Specific)</w:t>
      </w:r>
      <w:r>
        <w:rPr>
          <w:noProof/>
        </w:rPr>
        <w:tab/>
      </w:r>
      <w:r>
        <w:rPr>
          <w:noProof/>
        </w:rPr>
        <w:fldChar w:fldCharType="begin"/>
      </w:r>
      <w:r>
        <w:rPr>
          <w:noProof/>
        </w:rPr>
        <w:instrText xml:space="preserve"> PAGEREF _Toc307566233 \h </w:instrText>
      </w:r>
      <w:r>
        <w:rPr>
          <w:noProof/>
        </w:rPr>
      </w:r>
      <w:r>
        <w:rPr>
          <w:noProof/>
        </w:rPr>
        <w:fldChar w:fldCharType="separate"/>
      </w:r>
      <w:r>
        <w:rPr>
          <w:noProof/>
        </w:rPr>
        <w:t>6</w:t>
      </w:r>
      <w:r>
        <w:rPr>
          <w:noProof/>
        </w:rPr>
        <w:fldChar w:fldCharType="end"/>
      </w:r>
    </w:p>
    <w:p w14:paraId="03A8E9AE" w14:textId="77777777" w:rsidR="00BD3D67" w:rsidRDefault="00BD3D67">
      <w:pPr>
        <w:pStyle w:val="TOC2"/>
        <w:tabs>
          <w:tab w:val="right" w:leader="dot" w:pos="8630"/>
        </w:tabs>
        <w:rPr>
          <w:noProof/>
          <w:lang w:eastAsia="ja-JP"/>
        </w:rPr>
      </w:pPr>
      <w:r>
        <w:rPr>
          <w:noProof/>
        </w:rPr>
        <w:t>2.2 Future Turbine Performance (Wind-Specific)</w:t>
      </w:r>
      <w:r>
        <w:rPr>
          <w:noProof/>
        </w:rPr>
        <w:tab/>
      </w:r>
      <w:r>
        <w:rPr>
          <w:noProof/>
        </w:rPr>
        <w:fldChar w:fldCharType="begin"/>
      </w:r>
      <w:r>
        <w:rPr>
          <w:noProof/>
        </w:rPr>
        <w:instrText xml:space="preserve"> PAGEREF _Toc307566234 \h </w:instrText>
      </w:r>
      <w:r>
        <w:rPr>
          <w:noProof/>
        </w:rPr>
      </w:r>
      <w:r>
        <w:rPr>
          <w:noProof/>
        </w:rPr>
        <w:fldChar w:fldCharType="separate"/>
      </w:r>
      <w:r>
        <w:rPr>
          <w:noProof/>
        </w:rPr>
        <w:t>7</w:t>
      </w:r>
      <w:r>
        <w:rPr>
          <w:noProof/>
        </w:rPr>
        <w:fldChar w:fldCharType="end"/>
      </w:r>
    </w:p>
    <w:p w14:paraId="021970F0" w14:textId="77777777" w:rsidR="00BD3D67" w:rsidRDefault="00BD3D67">
      <w:pPr>
        <w:pStyle w:val="TOC2"/>
        <w:tabs>
          <w:tab w:val="right" w:leader="dot" w:pos="8630"/>
        </w:tabs>
        <w:rPr>
          <w:noProof/>
          <w:lang w:eastAsia="ja-JP"/>
        </w:rPr>
      </w:pPr>
      <w:r>
        <w:rPr>
          <w:noProof/>
        </w:rPr>
        <w:t>2.3 Technology Improvement Schedule (Wind-Specific)</w:t>
      </w:r>
      <w:r>
        <w:rPr>
          <w:noProof/>
        </w:rPr>
        <w:tab/>
      </w:r>
      <w:r>
        <w:rPr>
          <w:noProof/>
        </w:rPr>
        <w:fldChar w:fldCharType="begin"/>
      </w:r>
      <w:r>
        <w:rPr>
          <w:noProof/>
        </w:rPr>
        <w:instrText xml:space="preserve"> PAGEREF _Toc307566235 \h </w:instrText>
      </w:r>
      <w:r>
        <w:rPr>
          <w:noProof/>
        </w:rPr>
      </w:r>
      <w:r>
        <w:rPr>
          <w:noProof/>
        </w:rPr>
        <w:fldChar w:fldCharType="separate"/>
      </w:r>
      <w:r>
        <w:rPr>
          <w:noProof/>
        </w:rPr>
        <w:t>8</w:t>
      </w:r>
      <w:r>
        <w:rPr>
          <w:noProof/>
        </w:rPr>
        <w:fldChar w:fldCharType="end"/>
      </w:r>
    </w:p>
    <w:p w14:paraId="250E478F" w14:textId="77777777" w:rsidR="00BD3D67" w:rsidRDefault="00BD3D67">
      <w:pPr>
        <w:pStyle w:val="TOC2"/>
        <w:tabs>
          <w:tab w:val="right" w:leader="dot" w:pos="8630"/>
        </w:tabs>
        <w:rPr>
          <w:noProof/>
          <w:lang w:eastAsia="ja-JP"/>
        </w:rPr>
      </w:pPr>
      <w:r>
        <w:rPr>
          <w:noProof/>
        </w:rPr>
        <w:t>2.4 System Installation Costs (Wind-Specific)</w:t>
      </w:r>
      <w:r>
        <w:rPr>
          <w:noProof/>
        </w:rPr>
        <w:tab/>
      </w:r>
      <w:r>
        <w:rPr>
          <w:noProof/>
        </w:rPr>
        <w:fldChar w:fldCharType="begin"/>
      </w:r>
      <w:r>
        <w:rPr>
          <w:noProof/>
        </w:rPr>
        <w:instrText xml:space="preserve"> PAGEREF _Toc307566236 \h </w:instrText>
      </w:r>
      <w:r>
        <w:rPr>
          <w:noProof/>
        </w:rPr>
      </w:r>
      <w:r>
        <w:rPr>
          <w:noProof/>
        </w:rPr>
        <w:fldChar w:fldCharType="separate"/>
      </w:r>
      <w:r>
        <w:rPr>
          <w:noProof/>
        </w:rPr>
        <w:t>9</w:t>
      </w:r>
      <w:r>
        <w:rPr>
          <w:noProof/>
        </w:rPr>
        <w:fldChar w:fldCharType="end"/>
      </w:r>
    </w:p>
    <w:p w14:paraId="2FDBFE69" w14:textId="77777777" w:rsidR="00BD3D67" w:rsidRDefault="00BD3D67">
      <w:pPr>
        <w:pStyle w:val="TOC2"/>
        <w:tabs>
          <w:tab w:val="right" w:leader="dot" w:pos="8630"/>
        </w:tabs>
        <w:rPr>
          <w:noProof/>
          <w:lang w:eastAsia="ja-JP"/>
        </w:rPr>
      </w:pPr>
      <w:r>
        <w:rPr>
          <w:noProof/>
        </w:rPr>
        <w:t>2.5 System Operation and Maintenance (O&amp;M) Costs (Wind-Specific)</w:t>
      </w:r>
      <w:r>
        <w:rPr>
          <w:noProof/>
        </w:rPr>
        <w:tab/>
      </w:r>
      <w:r>
        <w:rPr>
          <w:noProof/>
        </w:rPr>
        <w:fldChar w:fldCharType="begin"/>
      </w:r>
      <w:r>
        <w:rPr>
          <w:noProof/>
        </w:rPr>
        <w:instrText xml:space="preserve"> PAGEREF _Toc307566237 \h </w:instrText>
      </w:r>
      <w:r>
        <w:rPr>
          <w:noProof/>
        </w:rPr>
      </w:r>
      <w:r>
        <w:rPr>
          <w:noProof/>
        </w:rPr>
        <w:fldChar w:fldCharType="separate"/>
      </w:r>
      <w:r>
        <w:rPr>
          <w:noProof/>
        </w:rPr>
        <w:t>11</w:t>
      </w:r>
      <w:r>
        <w:rPr>
          <w:noProof/>
        </w:rPr>
        <w:fldChar w:fldCharType="end"/>
      </w:r>
    </w:p>
    <w:p w14:paraId="25BBDB3C" w14:textId="77777777" w:rsidR="00BD3D67" w:rsidRDefault="00BD3D67">
      <w:pPr>
        <w:pStyle w:val="TOC2"/>
        <w:tabs>
          <w:tab w:val="right" w:leader="dot" w:pos="8630"/>
        </w:tabs>
        <w:rPr>
          <w:noProof/>
          <w:lang w:eastAsia="ja-JP"/>
        </w:rPr>
      </w:pPr>
      <w:r w:rsidRPr="00633565">
        <w:rPr>
          <w:noProof/>
          <w:highlight w:val="lightGray"/>
        </w:rPr>
        <w:t>2.6 Financing (Wind-Specific)</w:t>
      </w:r>
      <w:r>
        <w:rPr>
          <w:noProof/>
        </w:rPr>
        <w:tab/>
      </w:r>
      <w:r>
        <w:rPr>
          <w:noProof/>
        </w:rPr>
        <w:fldChar w:fldCharType="begin"/>
      </w:r>
      <w:r>
        <w:rPr>
          <w:noProof/>
        </w:rPr>
        <w:instrText xml:space="preserve"> PAGEREF _Toc307566238 \h </w:instrText>
      </w:r>
      <w:r>
        <w:rPr>
          <w:noProof/>
        </w:rPr>
      </w:r>
      <w:r>
        <w:rPr>
          <w:noProof/>
        </w:rPr>
        <w:fldChar w:fldCharType="separate"/>
      </w:r>
      <w:r>
        <w:rPr>
          <w:noProof/>
        </w:rPr>
        <w:t>13</w:t>
      </w:r>
      <w:r>
        <w:rPr>
          <w:noProof/>
        </w:rPr>
        <w:fldChar w:fldCharType="end"/>
      </w:r>
    </w:p>
    <w:p w14:paraId="32D66583" w14:textId="77777777" w:rsidR="00BD3D67" w:rsidRDefault="00BD3D67">
      <w:pPr>
        <w:pStyle w:val="TOC2"/>
        <w:tabs>
          <w:tab w:val="right" w:leader="dot" w:pos="8630"/>
        </w:tabs>
        <w:rPr>
          <w:noProof/>
          <w:lang w:eastAsia="ja-JP"/>
        </w:rPr>
      </w:pPr>
      <w:r>
        <w:rPr>
          <w:noProof/>
        </w:rPr>
        <w:t>2.7 Wind Incentives (Wind-Specific)</w:t>
      </w:r>
      <w:r>
        <w:rPr>
          <w:noProof/>
        </w:rPr>
        <w:tab/>
      </w:r>
      <w:r>
        <w:rPr>
          <w:noProof/>
        </w:rPr>
        <w:fldChar w:fldCharType="begin"/>
      </w:r>
      <w:r>
        <w:rPr>
          <w:noProof/>
        </w:rPr>
        <w:instrText xml:space="preserve"> PAGEREF _Toc307566239 \h </w:instrText>
      </w:r>
      <w:r>
        <w:rPr>
          <w:noProof/>
        </w:rPr>
      </w:r>
      <w:r>
        <w:rPr>
          <w:noProof/>
        </w:rPr>
        <w:fldChar w:fldCharType="separate"/>
      </w:r>
      <w:r>
        <w:rPr>
          <w:noProof/>
        </w:rPr>
        <w:t>15</w:t>
      </w:r>
      <w:r>
        <w:rPr>
          <w:noProof/>
        </w:rPr>
        <w:fldChar w:fldCharType="end"/>
      </w:r>
    </w:p>
    <w:p w14:paraId="66012ED3" w14:textId="77777777" w:rsidR="00BD3D67" w:rsidRDefault="00BD3D67">
      <w:pPr>
        <w:pStyle w:val="TOC2"/>
        <w:tabs>
          <w:tab w:val="right" w:leader="dot" w:pos="8630"/>
        </w:tabs>
        <w:rPr>
          <w:noProof/>
          <w:lang w:eastAsia="ja-JP"/>
        </w:rPr>
      </w:pPr>
      <w:r>
        <w:rPr>
          <w:noProof/>
        </w:rPr>
        <w:t>2.8 Electricity Rates and Rate Escalations (Technology Agnostic)</w:t>
      </w:r>
      <w:r>
        <w:rPr>
          <w:noProof/>
        </w:rPr>
        <w:tab/>
      </w:r>
      <w:r>
        <w:rPr>
          <w:noProof/>
        </w:rPr>
        <w:fldChar w:fldCharType="begin"/>
      </w:r>
      <w:r>
        <w:rPr>
          <w:noProof/>
        </w:rPr>
        <w:instrText xml:space="preserve"> PAGEREF _Toc307566240 \h </w:instrText>
      </w:r>
      <w:r>
        <w:rPr>
          <w:noProof/>
        </w:rPr>
      </w:r>
      <w:r>
        <w:rPr>
          <w:noProof/>
        </w:rPr>
        <w:fldChar w:fldCharType="separate"/>
      </w:r>
      <w:r>
        <w:rPr>
          <w:noProof/>
        </w:rPr>
        <w:t>16</w:t>
      </w:r>
      <w:r>
        <w:rPr>
          <w:noProof/>
        </w:rPr>
        <w:fldChar w:fldCharType="end"/>
      </w:r>
    </w:p>
    <w:p w14:paraId="566E457E" w14:textId="77777777" w:rsidR="00BD3D67" w:rsidRDefault="00BD3D67">
      <w:pPr>
        <w:pStyle w:val="TOC2"/>
        <w:tabs>
          <w:tab w:val="right" w:leader="dot" w:pos="8630"/>
        </w:tabs>
        <w:rPr>
          <w:noProof/>
          <w:lang w:eastAsia="ja-JP"/>
        </w:rPr>
      </w:pPr>
      <w:r>
        <w:rPr>
          <w:noProof/>
        </w:rPr>
        <w:t>2.9 Net Energy Metering Policies (Technology Agnostic)</w:t>
      </w:r>
      <w:r>
        <w:rPr>
          <w:noProof/>
        </w:rPr>
        <w:tab/>
      </w:r>
      <w:r>
        <w:rPr>
          <w:noProof/>
        </w:rPr>
        <w:fldChar w:fldCharType="begin"/>
      </w:r>
      <w:r>
        <w:rPr>
          <w:noProof/>
        </w:rPr>
        <w:instrText xml:space="preserve"> PAGEREF _Toc307566241 \h </w:instrText>
      </w:r>
      <w:r>
        <w:rPr>
          <w:noProof/>
        </w:rPr>
      </w:r>
      <w:r>
        <w:rPr>
          <w:noProof/>
        </w:rPr>
        <w:fldChar w:fldCharType="separate"/>
      </w:r>
      <w:r>
        <w:rPr>
          <w:noProof/>
        </w:rPr>
        <w:t>18</w:t>
      </w:r>
      <w:r>
        <w:rPr>
          <w:noProof/>
        </w:rPr>
        <w:fldChar w:fldCharType="end"/>
      </w:r>
    </w:p>
    <w:p w14:paraId="5F6CE1BE" w14:textId="77777777" w:rsidR="00BD3D67" w:rsidRDefault="00BD3D67">
      <w:pPr>
        <w:pStyle w:val="TOC2"/>
        <w:tabs>
          <w:tab w:val="right" w:leader="dot" w:pos="8630"/>
        </w:tabs>
        <w:rPr>
          <w:noProof/>
          <w:lang w:eastAsia="ja-JP"/>
        </w:rPr>
      </w:pPr>
      <w:r>
        <w:rPr>
          <w:noProof/>
        </w:rPr>
        <w:t>2.10 Maximum Market Share Curves (Technology Agnostic)</w:t>
      </w:r>
      <w:r>
        <w:rPr>
          <w:noProof/>
        </w:rPr>
        <w:tab/>
      </w:r>
      <w:r>
        <w:rPr>
          <w:noProof/>
        </w:rPr>
        <w:fldChar w:fldCharType="begin"/>
      </w:r>
      <w:r>
        <w:rPr>
          <w:noProof/>
        </w:rPr>
        <w:instrText xml:space="preserve"> PAGEREF _Toc307566242 \h </w:instrText>
      </w:r>
      <w:r>
        <w:rPr>
          <w:noProof/>
        </w:rPr>
      </w:r>
      <w:r>
        <w:rPr>
          <w:noProof/>
        </w:rPr>
        <w:fldChar w:fldCharType="separate"/>
      </w:r>
      <w:r>
        <w:rPr>
          <w:noProof/>
        </w:rPr>
        <w:t>21</w:t>
      </w:r>
      <w:r>
        <w:rPr>
          <w:noProof/>
        </w:rPr>
        <w:fldChar w:fldCharType="end"/>
      </w:r>
    </w:p>
    <w:p w14:paraId="6F1D103C" w14:textId="77777777" w:rsidR="00BD3D67" w:rsidRDefault="00BD3D67">
      <w:pPr>
        <w:pStyle w:val="TOC2"/>
        <w:tabs>
          <w:tab w:val="right" w:leader="dot" w:pos="8630"/>
        </w:tabs>
        <w:rPr>
          <w:noProof/>
          <w:lang w:eastAsia="ja-JP"/>
        </w:rPr>
      </w:pPr>
      <w:r>
        <w:rPr>
          <w:noProof/>
        </w:rPr>
        <w:t>2.11 Load Growth (Technology Agnostic)</w:t>
      </w:r>
      <w:r>
        <w:rPr>
          <w:noProof/>
        </w:rPr>
        <w:tab/>
      </w:r>
      <w:r>
        <w:rPr>
          <w:noProof/>
        </w:rPr>
        <w:fldChar w:fldCharType="begin"/>
      </w:r>
      <w:r>
        <w:rPr>
          <w:noProof/>
        </w:rPr>
        <w:instrText xml:space="preserve"> PAGEREF _Toc307566243 \h </w:instrText>
      </w:r>
      <w:r>
        <w:rPr>
          <w:noProof/>
        </w:rPr>
      </w:r>
      <w:r>
        <w:rPr>
          <w:noProof/>
        </w:rPr>
        <w:fldChar w:fldCharType="separate"/>
      </w:r>
      <w:r>
        <w:rPr>
          <w:noProof/>
        </w:rPr>
        <w:t>23</w:t>
      </w:r>
      <w:r>
        <w:rPr>
          <w:noProof/>
        </w:rPr>
        <w:fldChar w:fldCharType="end"/>
      </w:r>
    </w:p>
    <w:p w14:paraId="4904C24F" w14:textId="77777777" w:rsidR="00BD3D67" w:rsidRDefault="00BD3D67">
      <w:pPr>
        <w:pStyle w:val="TOC1"/>
        <w:tabs>
          <w:tab w:val="right" w:leader="dot" w:pos="8630"/>
        </w:tabs>
        <w:rPr>
          <w:noProof/>
          <w:lang w:eastAsia="ja-JP"/>
        </w:rPr>
      </w:pPr>
      <w:r>
        <w:rPr>
          <w:noProof/>
        </w:rPr>
        <w:t>3 Non-Economic Drivers of Customer Adoption</w:t>
      </w:r>
      <w:r>
        <w:rPr>
          <w:noProof/>
        </w:rPr>
        <w:tab/>
      </w:r>
      <w:r>
        <w:rPr>
          <w:noProof/>
        </w:rPr>
        <w:fldChar w:fldCharType="begin"/>
      </w:r>
      <w:r>
        <w:rPr>
          <w:noProof/>
        </w:rPr>
        <w:instrText xml:space="preserve"> PAGEREF _Toc307566244 \h </w:instrText>
      </w:r>
      <w:r>
        <w:rPr>
          <w:noProof/>
        </w:rPr>
      </w:r>
      <w:r>
        <w:rPr>
          <w:noProof/>
        </w:rPr>
        <w:fldChar w:fldCharType="separate"/>
      </w:r>
      <w:r>
        <w:rPr>
          <w:noProof/>
        </w:rPr>
        <w:t>24</w:t>
      </w:r>
      <w:r>
        <w:rPr>
          <w:noProof/>
        </w:rPr>
        <w:fldChar w:fldCharType="end"/>
      </w:r>
    </w:p>
    <w:p w14:paraId="3F7FDD05" w14:textId="77777777" w:rsidR="00513F1D" w:rsidRDefault="00792088" w:rsidP="00737D83">
      <w:pPr>
        <w:pStyle w:val="Heading1"/>
      </w:pPr>
      <w:r>
        <w:fldChar w:fldCharType="end"/>
      </w:r>
    </w:p>
    <w:p w14:paraId="6199F1AE" w14:textId="274ED1E0" w:rsidR="00373C61" w:rsidRPr="00373C61" w:rsidRDefault="00513F1D" w:rsidP="00737D83">
      <w:pPr>
        <w:pStyle w:val="Heading1"/>
      </w:pPr>
      <w:r>
        <w:br w:type="column"/>
      </w:r>
      <w:bookmarkStart w:id="2" w:name="_Toc307566231"/>
      <w:r w:rsidR="005A355F">
        <w:t xml:space="preserve">1 </w:t>
      </w:r>
      <w:r w:rsidR="00373C61">
        <w:t>Introduction</w:t>
      </w:r>
      <w:bookmarkEnd w:id="2"/>
    </w:p>
    <w:p w14:paraId="68CE62C2" w14:textId="78AAF2C3" w:rsidR="00373C61" w:rsidRDefault="00CA2DAF" w:rsidP="00737D83">
      <w:r>
        <w:t xml:space="preserve">This document details the </w:t>
      </w:r>
      <w:r w:rsidR="00373C61">
        <w:t xml:space="preserve">modeling assumptions </w:t>
      </w:r>
      <w:r>
        <w:t xml:space="preserve">for the dGen Model, </w:t>
      </w:r>
      <w:r w:rsidR="000B74B4">
        <w:t xml:space="preserve">focusing </w:t>
      </w:r>
      <w:r>
        <w:t>primarily</w:t>
      </w:r>
      <w:r w:rsidR="0087336A">
        <w:t xml:space="preserve"> on </w:t>
      </w:r>
      <w:r w:rsidR="000B74B4">
        <w:t>the</w:t>
      </w:r>
      <w:r w:rsidR="0087336A">
        <w:t xml:space="preserve"> most significant </w:t>
      </w:r>
      <w:r w:rsidR="007C08D2">
        <w:t>factors</w:t>
      </w:r>
      <w:r w:rsidR="0087336A">
        <w:t xml:space="preserve"> for </w:t>
      </w:r>
      <w:r w:rsidR="00E539DD">
        <w:t>interpreting</w:t>
      </w:r>
      <w:r w:rsidR="0087336A">
        <w:t xml:space="preserve"> model results. </w:t>
      </w:r>
      <w:r w:rsidR="00373C61">
        <w:t xml:space="preserve">It is separated into </w:t>
      </w:r>
      <w:r w:rsidR="00A8635D">
        <w:t>two</w:t>
      </w:r>
      <w:r w:rsidR="00373C61">
        <w:t xml:space="preserve"> major sections, based on their priority in </w:t>
      </w:r>
      <w:r w:rsidR="0087336A">
        <w:t>driving model results:</w:t>
      </w:r>
    </w:p>
    <w:p w14:paraId="39723732" w14:textId="7CCBF03A" w:rsidR="0087336A" w:rsidRDefault="0087336A" w:rsidP="00737D83">
      <w:pPr>
        <w:pStyle w:val="ListParagraph"/>
        <w:numPr>
          <w:ilvl w:val="0"/>
          <w:numId w:val="4"/>
        </w:numPr>
      </w:pPr>
      <w:r>
        <w:t>Economic Drivers of Customer Adoption</w:t>
      </w:r>
    </w:p>
    <w:p w14:paraId="36CBE4A5" w14:textId="470F6648" w:rsidR="0087336A" w:rsidRPr="00F0303B" w:rsidRDefault="0087336A" w:rsidP="00737D83">
      <w:pPr>
        <w:pStyle w:val="ListParagraph"/>
        <w:numPr>
          <w:ilvl w:val="0"/>
          <w:numId w:val="4"/>
        </w:numPr>
        <w:rPr>
          <w:highlight w:val="green"/>
        </w:rPr>
      </w:pPr>
      <w:r w:rsidRPr="00F0303B">
        <w:rPr>
          <w:highlight w:val="green"/>
        </w:rPr>
        <w:t xml:space="preserve">Non-Economic Drivers of Customer </w:t>
      </w:r>
      <w:commentRangeStart w:id="3"/>
      <w:r w:rsidRPr="00F0303B">
        <w:rPr>
          <w:highlight w:val="green"/>
        </w:rPr>
        <w:t>Adoption</w:t>
      </w:r>
      <w:commentRangeEnd w:id="3"/>
      <w:r w:rsidR="00F0303B">
        <w:rPr>
          <w:rStyle w:val="CommentReference"/>
        </w:rPr>
        <w:commentReference w:id="3"/>
      </w:r>
    </w:p>
    <w:p w14:paraId="20C8AF09" w14:textId="77777777" w:rsidR="0087336A" w:rsidRDefault="0087336A" w:rsidP="00737D83"/>
    <w:p w14:paraId="657C8619" w14:textId="6E0CFC9B" w:rsidR="002561EF" w:rsidRDefault="005738D3" w:rsidP="00737D83">
      <w:r>
        <w:t>In both sections</w:t>
      </w:r>
      <w:r w:rsidR="00CA2DAF">
        <w:t xml:space="preserve">, </w:t>
      </w:r>
      <w:r w:rsidR="009838C3">
        <w:t xml:space="preserve">the following information is </w:t>
      </w:r>
      <w:r w:rsidR="00CA2DAF">
        <w:t>provided</w:t>
      </w:r>
      <w:r w:rsidR="00BF5EDE">
        <w:t xml:space="preserve"> for individual model </w:t>
      </w:r>
      <w:r w:rsidR="00EB51C5">
        <w:t>settings</w:t>
      </w:r>
      <w:r w:rsidR="009838C3">
        <w:t>:</w:t>
      </w:r>
    </w:p>
    <w:p w14:paraId="534097F5" w14:textId="1D1F564C" w:rsidR="00960227" w:rsidRDefault="00960227" w:rsidP="00737D83">
      <w:pPr>
        <w:pStyle w:val="ListParagraph"/>
        <w:numPr>
          <w:ilvl w:val="0"/>
          <w:numId w:val="8"/>
        </w:numPr>
      </w:pPr>
      <w:r>
        <w:t xml:space="preserve">An indication whether the </w:t>
      </w:r>
      <w:r w:rsidR="00E046CE">
        <w:t>setting and corresponding assumptions are</w:t>
      </w:r>
      <w:r>
        <w:t xml:space="preserve"> specific to wind </w:t>
      </w:r>
      <w:r w:rsidR="00F968E8">
        <w:t>or technology agnostic (i.e.,</w:t>
      </w:r>
      <w:r w:rsidR="00FE4495">
        <w:t xml:space="preserve"> also used in solar modeling</w:t>
      </w:r>
      <w:r w:rsidR="00F968E8">
        <w:t>)</w:t>
      </w:r>
    </w:p>
    <w:p w14:paraId="20C57C5C" w14:textId="4ED387B9" w:rsidR="00960227" w:rsidRDefault="009838C3" w:rsidP="00F968E8">
      <w:pPr>
        <w:pStyle w:val="ListParagraph"/>
        <w:numPr>
          <w:ilvl w:val="0"/>
          <w:numId w:val="8"/>
        </w:numPr>
      </w:pPr>
      <w:r>
        <w:t>A brief summary</w:t>
      </w:r>
      <w:r w:rsidR="005B58FB">
        <w:t xml:space="preserve"> describing the setting and available options</w:t>
      </w:r>
    </w:p>
    <w:p w14:paraId="7102051C" w14:textId="5815E5CB" w:rsidR="00CA2DAF" w:rsidRDefault="00495B0C" w:rsidP="00737D83">
      <w:pPr>
        <w:pStyle w:val="ListParagraph"/>
        <w:numPr>
          <w:ilvl w:val="0"/>
          <w:numId w:val="8"/>
        </w:numPr>
      </w:pPr>
      <w:r>
        <w:t xml:space="preserve">The </w:t>
      </w:r>
      <w:r w:rsidR="00CA2DAF">
        <w:t>default settings for the assumption</w:t>
      </w:r>
      <w:r>
        <w:t xml:space="preserve"> in model distributed wind</w:t>
      </w:r>
    </w:p>
    <w:p w14:paraId="6E360C6A" w14:textId="569F3BEC" w:rsidR="00CA2DAF" w:rsidRDefault="00CA2DAF" w:rsidP="00737D83">
      <w:pPr>
        <w:pStyle w:val="ListParagraph"/>
        <w:numPr>
          <w:ilvl w:val="1"/>
          <w:numId w:val="8"/>
        </w:numPr>
      </w:pPr>
      <w:r>
        <w:t xml:space="preserve">If applicable, these settings are broken out into </w:t>
      </w:r>
      <w:r w:rsidR="0037109B">
        <w:t xml:space="preserve">separate discussions by time period (e.g., </w:t>
      </w:r>
      <w:r w:rsidR="00BD3D67">
        <w:t>current/</w:t>
      </w:r>
      <w:r w:rsidR="0037109B">
        <w:t>near-term and future projections)</w:t>
      </w:r>
    </w:p>
    <w:p w14:paraId="120EABED" w14:textId="5EFC3736" w:rsidR="00D47804" w:rsidRDefault="00CA2DAF" w:rsidP="00737D83">
      <w:pPr>
        <w:pStyle w:val="ListParagraph"/>
        <w:numPr>
          <w:ilvl w:val="1"/>
          <w:numId w:val="8"/>
        </w:numPr>
      </w:pPr>
      <w:r>
        <w:t xml:space="preserve">Assumptions with </w:t>
      </w:r>
      <w:r w:rsidR="00F13CCE">
        <w:t>nontrivial</w:t>
      </w:r>
      <w:r>
        <w:t xml:space="preserve"> uncertainty</w:t>
      </w:r>
      <w:r w:rsidR="00775088">
        <w:t xml:space="preserve">, </w:t>
      </w:r>
      <w:r>
        <w:t>insufficient empirical support</w:t>
      </w:r>
      <w:r w:rsidR="00775088">
        <w:t>, or planned improvements</w:t>
      </w:r>
      <w:r>
        <w:t xml:space="preserve"> </w:t>
      </w:r>
      <w:r w:rsidR="00D47804">
        <w:t xml:space="preserve">are </w:t>
      </w:r>
      <w:r w:rsidR="00C059B9">
        <w:t>specifically noted</w:t>
      </w:r>
    </w:p>
    <w:p w14:paraId="5F46123B" w14:textId="4A2EACFA" w:rsidR="005E0767" w:rsidRDefault="00D47804" w:rsidP="00737D83">
      <w:pPr>
        <w:pStyle w:val="ListParagraph"/>
        <w:numPr>
          <w:ilvl w:val="0"/>
          <w:numId w:val="8"/>
        </w:numPr>
      </w:pPr>
      <w:r>
        <w:t xml:space="preserve">A discussion of planned future work to improve or further support </w:t>
      </w:r>
      <w:r w:rsidR="00CA2DAF">
        <w:t>default</w:t>
      </w:r>
      <w:r>
        <w:t xml:space="preserve"> settings</w:t>
      </w:r>
    </w:p>
    <w:p w14:paraId="7208774D" w14:textId="4F053616" w:rsidR="00880E58" w:rsidRPr="00182FBA" w:rsidRDefault="00CB7458" w:rsidP="00737D83">
      <w:pPr>
        <w:pStyle w:val="Heading1"/>
      </w:pPr>
      <w:r>
        <w:br w:type="column"/>
      </w:r>
      <w:bookmarkStart w:id="4" w:name="_Toc307566232"/>
      <w:r w:rsidR="005A355F">
        <w:t xml:space="preserve">2 </w:t>
      </w:r>
      <w:r w:rsidR="00880E58" w:rsidRPr="00182FBA">
        <w:t xml:space="preserve">Economic Drivers of </w:t>
      </w:r>
      <w:r w:rsidR="00341B5E">
        <w:t xml:space="preserve">Customer </w:t>
      </w:r>
      <w:r w:rsidR="00880E58" w:rsidRPr="00182FBA">
        <w:t>Adoption</w:t>
      </w:r>
      <w:bookmarkEnd w:id="4"/>
    </w:p>
    <w:p w14:paraId="7C9372EB" w14:textId="0C85AD72" w:rsidR="009C7D9F" w:rsidRDefault="009C7D9F" w:rsidP="009C7D9F">
      <w:pPr>
        <w:pStyle w:val="Heading2"/>
      </w:pPr>
      <w:bookmarkStart w:id="5" w:name="_Toc307566233"/>
      <w:r>
        <w:t>2.1 Current Turbine Performance (Wind-Specific)</w:t>
      </w:r>
      <w:bookmarkEnd w:id="5"/>
    </w:p>
    <w:p w14:paraId="3FAC979C" w14:textId="77777777" w:rsidR="009C7D9F" w:rsidRPr="003C3760" w:rsidRDefault="009C7D9F" w:rsidP="009C7D9F">
      <w:pPr>
        <w:pStyle w:val="Heading4"/>
      </w:pPr>
      <w:r w:rsidRPr="003C3760">
        <w:t>Summary</w:t>
      </w:r>
    </w:p>
    <w:p w14:paraId="5B41076C" w14:textId="50DC5BB1" w:rsidR="009C7D9F" w:rsidRDefault="009C7D9F" w:rsidP="009C7D9F">
      <w:r>
        <w:t>The dGen model uses eight turbine power curves to represent differences in turbine performance across si</w:t>
      </w:r>
      <w:r w:rsidR="00AD1ABA">
        <w:t>ze classes and into the future.</w:t>
      </w:r>
      <w:r w:rsidR="00CE6EB0">
        <w:t xml:space="preserve"> Four of the eight power curves in the dGen model are used to represent current (2014) wind turbine technology.</w:t>
      </w:r>
    </w:p>
    <w:p w14:paraId="68C6AC93" w14:textId="0BDF012B" w:rsidR="009C7D9F" w:rsidRPr="003C3760" w:rsidRDefault="009C7D9F" w:rsidP="009C7D9F">
      <w:pPr>
        <w:pStyle w:val="Heading4"/>
      </w:pPr>
      <w:r w:rsidRPr="003C3760">
        <w:t>Default Settings</w:t>
      </w:r>
    </w:p>
    <w:p w14:paraId="28D76449" w14:textId="053C8D0A" w:rsidR="009C7D9F" w:rsidRDefault="009C7D9F" w:rsidP="009C7D9F">
      <w:r>
        <w:t>NREL derived these</w:t>
      </w:r>
      <w:r w:rsidR="00CE6EB0">
        <w:t xml:space="preserve"> four</w:t>
      </w:r>
      <w:r>
        <w:t xml:space="preserve"> power curves </w:t>
      </w:r>
      <w:r w:rsidR="00CE6EB0">
        <w:t xml:space="preserve">representing current technology </w:t>
      </w:r>
      <w:r>
        <w:t xml:space="preserve">using the methodology detailed in Appendix B, Section B2 of the dGen Model Documentation (Sigrin et al. 2015). This process was based on a detailed review and subsequent analysis of existing turbine power curves, spanning the range of turbine sizes used in the model. </w:t>
      </w:r>
      <w:commentRangeStart w:id="6"/>
      <w:r w:rsidRPr="00C2479B">
        <w:rPr>
          <w:color w:val="FF0000"/>
        </w:rPr>
        <w:t>Data sources used in this review include: …</w:t>
      </w:r>
      <w:r>
        <w:t xml:space="preserve"> </w:t>
      </w:r>
      <w:commentRangeEnd w:id="6"/>
      <w:r>
        <w:rPr>
          <w:rStyle w:val="CommentReference"/>
        </w:rPr>
        <w:commentReference w:id="6"/>
      </w:r>
      <w:r>
        <w:t xml:space="preserve">. </w:t>
      </w:r>
      <w:commentRangeStart w:id="7"/>
      <w:r>
        <w:t>This analysis resulted in four generic power curves, each associated with a different size class, outlined in the table below:</w:t>
      </w:r>
      <w:commentRangeEnd w:id="7"/>
      <w:r w:rsidR="000B3667">
        <w:rPr>
          <w:rStyle w:val="CommentReference"/>
        </w:rPr>
        <w:commentReference w:id="7"/>
      </w:r>
    </w:p>
    <w:tbl>
      <w:tblPr>
        <w:tblStyle w:val="MediumList21"/>
        <w:tblW w:w="0" w:type="auto"/>
        <w:jc w:val="center"/>
        <w:tblLook w:val="04A0" w:firstRow="1" w:lastRow="0" w:firstColumn="1" w:lastColumn="0" w:noHBand="0" w:noVBand="1"/>
      </w:tblPr>
      <w:tblGrid>
        <w:gridCol w:w="2034"/>
        <w:gridCol w:w="1530"/>
        <w:gridCol w:w="1620"/>
        <w:gridCol w:w="1764"/>
      </w:tblGrid>
      <w:tr w:rsidR="009C7D9F" w:rsidRPr="0007680F" w14:paraId="08E7609D" w14:textId="77777777" w:rsidTr="00D035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6A2F1909" w14:textId="77777777" w:rsidR="009C7D9F" w:rsidRPr="0007680F" w:rsidRDefault="009C7D9F" w:rsidP="00D03589">
            <w:pPr>
              <w:pStyle w:val="NRELBodyText"/>
              <w:jc w:val="center"/>
            </w:pPr>
            <w:r>
              <w:t>Power Curve</w:t>
            </w:r>
          </w:p>
        </w:tc>
        <w:tc>
          <w:tcPr>
            <w:tcW w:w="1530" w:type="dxa"/>
          </w:tcPr>
          <w:p w14:paraId="2BE06A47"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5B59F0DF"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247A7501"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tr w:rsidR="009C7D9F" w:rsidRPr="0007680F" w14:paraId="1E2511D9" w14:textId="77777777" w:rsidTr="00D03589">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2F7211D2" w14:textId="77777777" w:rsidR="009C7D9F" w:rsidRPr="0007680F" w:rsidRDefault="009C7D9F" w:rsidP="00D03589">
            <w:pPr>
              <w:pStyle w:val="NRELBodyText"/>
              <w:jc w:val="center"/>
            </w:pPr>
            <w:r>
              <w:t>Current Small Residential (2.5</w:t>
            </w:r>
            <w:r>
              <w:noBreakHyphen/>
              <w:t>20 kw)</w:t>
            </w:r>
          </w:p>
        </w:tc>
        <w:tc>
          <w:tcPr>
            <w:tcW w:w="1530" w:type="dxa"/>
          </w:tcPr>
          <w:p w14:paraId="46227443"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3.07 m</w:t>
            </w:r>
            <w:r w:rsidRPr="0007680F">
              <w:rPr>
                <w:vertAlign w:val="superscript"/>
              </w:rPr>
              <w:t>2</w:t>
            </w:r>
            <w:r w:rsidRPr="0007680F">
              <w:t>/kWp</w:t>
            </w:r>
          </w:p>
        </w:tc>
        <w:tc>
          <w:tcPr>
            <w:tcW w:w="1620" w:type="dxa"/>
          </w:tcPr>
          <w:p w14:paraId="32D3196A"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29.0% </w:t>
            </w:r>
          </w:p>
        </w:tc>
        <w:tc>
          <w:tcPr>
            <w:tcW w:w="1764" w:type="dxa"/>
          </w:tcPr>
          <w:p w14:paraId="6782C0A3"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1</w:t>
            </w:r>
          </w:p>
        </w:tc>
      </w:tr>
      <w:tr w:rsidR="009C7D9F" w:rsidRPr="0007680F" w14:paraId="09DB677F" w14:textId="77777777" w:rsidTr="00D03589">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0F2A6323" w14:textId="77777777" w:rsidR="009C7D9F" w:rsidRPr="0007680F" w:rsidRDefault="009C7D9F" w:rsidP="00D03589">
            <w:pPr>
              <w:pStyle w:val="NRELBodyText"/>
              <w:jc w:val="center"/>
            </w:pPr>
            <w:r>
              <w:t>Current Small Commercial (50</w:t>
            </w:r>
            <w:r>
              <w:noBreakHyphen/>
              <w:t>100  kw)</w:t>
            </w:r>
          </w:p>
        </w:tc>
        <w:tc>
          <w:tcPr>
            <w:tcW w:w="1530" w:type="dxa"/>
          </w:tcPr>
          <w:p w14:paraId="6829FD1F"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2DE06C13"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37.5% </w:t>
            </w:r>
          </w:p>
        </w:tc>
        <w:tc>
          <w:tcPr>
            <w:tcW w:w="1764" w:type="dxa"/>
          </w:tcPr>
          <w:p w14:paraId="159ED844"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2</w:t>
            </w:r>
          </w:p>
        </w:tc>
      </w:tr>
      <w:tr w:rsidR="009C7D9F" w:rsidRPr="0007680F" w14:paraId="1EB78A9E" w14:textId="77777777" w:rsidTr="00D03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411E2EDB" w14:textId="77777777" w:rsidR="009C7D9F" w:rsidRPr="0007680F" w:rsidRDefault="009C7D9F" w:rsidP="00D03589">
            <w:pPr>
              <w:pStyle w:val="NRELBodyText"/>
              <w:jc w:val="center"/>
            </w:pPr>
            <w:r>
              <w:t>Current Midsize (250</w:t>
            </w:r>
            <w:r>
              <w:noBreakHyphen/>
              <w:t>1000 kw)</w:t>
            </w:r>
          </w:p>
        </w:tc>
        <w:tc>
          <w:tcPr>
            <w:tcW w:w="1530" w:type="dxa"/>
          </w:tcPr>
          <w:p w14:paraId="3DF8587B"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 xml:space="preserve">3.1 </w:t>
            </w:r>
            <w:r w:rsidRPr="0007680F">
              <w:t>m</w:t>
            </w:r>
            <w:r w:rsidRPr="0007680F">
              <w:rPr>
                <w:vertAlign w:val="superscript"/>
              </w:rPr>
              <w:t>2</w:t>
            </w:r>
            <w:r w:rsidRPr="0007680F">
              <w:t>/kWp</w:t>
            </w:r>
          </w:p>
        </w:tc>
        <w:tc>
          <w:tcPr>
            <w:tcW w:w="1620" w:type="dxa"/>
          </w:tcPr>
          <w:p w14:paraId="7B67471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 xml:space="preserve">42.0% </w:t>
            </w:r>
          </w:p>
        </w:tc>
        <w:tc>
          <w:tcPr>
            <w:tcW w:w="1764" w:type="dxa"/>
          </w:tcPr>
          <w:p w14:paraId="44201AF9"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rsidRPr="0007680F">
              <w:t>3</w:t>
            </w:r>
          </w:p>
        </w:tc>
      </w:tr>
      <w:tr w:rsidR="009C7D9F" w:rsidRPr="0007680F" w14:paraId="70F7219C" w14:textId="77777777" w:rsidTr="00D03589">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024D7FCE" w14:textId="77777777" w:rsidR="009C7D9F" w:rsidRPr="0007680F" w:rsidRDefault="009C7D9F" w:rsidP="00D03589">
            <w:pPr>
              <w:pStyle w:val="NRELBodyText"/>
              <w:jc w:val="center"/>
            </w:pPr>
            <w:r>
              <w:t>Current Large (1500 kw)</w:t>
            </w:r>
          </w:p>
        </w:tc>
        <w:tc>
          <w:tcPr>
            <w:tcW w:w="1530" w:type="dxa"/>
          </w:tcPr>
          <w:p w14:paraId="722CC259"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4.9 m</w:t>
            </w:r>
            <w:r w:rsidRPr="0007680F">
              <w:rPr>
                <w:vertAlign w:val="superscript"/>
              </w:rPr>
              <w:t>2</w:t>
            </w:r>
            <w:r w:rsidRPr="0007680F">
              <w:t>/kWp</w:t>
            </w:r>
          </w:p>
        </w:tc>
        <w:tc>
          <w:tcPr>
            <w:tcW w:w="1620" w:type="dxa"/>
          </w:tcPr>
          <w:p w14:paraId="3A28B93C"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 xml:space="preserve">38.5% </w:t>
            </w:r>
          </w:p>
        </w:tc>
        <w:tc>
          <w:tcPr>
            <w:tcW w:w="1764" w:type="dxa"/>
          </w:tcPr>
          <w:p w14:paraId="475708BD"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rsidRPr="0007680F">
              <w:t>4</w:t>
            </w:r>
          </w:p>
        </w:tc>
      </w:tr>
    </w:tbl>
    <w:p w14:paraId="53D14D8A" w14:textId="77777777" w:rsidR="009C7D9F" w:rsidRDefault="009C7D9F" w:rsidP="009C7D9F"/>
    <w:p w14:paraId="1F988851" w14:textId="77777777" w:rsidR="009C7D9F" w:rsidRDefault="009C7D9F" w:rsidP="009C7D9F">
      <w:r>
        <w:t>NREL uses these power curves as the default settings for the first model year (2014).</w:t>
      </w:r>
    </w:p>
    <w:p w14:paraId="2CF7B075" w14:textId="77777777" w:rsidR="009C7D9F" w:rsidRDefault="009C7D9F" w:rsidP="009C7D9F">
      <w:pPr>
        <w:pStyle w:val="Heading4"/>
      </w:pPr>
      <w:r>
        <w:t>Future Planned Work</w:t>
      </w:r>
    </w:p>
    <w:p w14:paraId="1613F3D6" w14:textId="10328B8B" w:rsidR="009C7D9F" w:rsidRDefault="009C7D9F" w:rsidP="00CE6EB0">
      <w:pPr>
        <w:rPr>
          <w:highlight w:val="lightGray"/>
        </w:rPr>
      </w:pPr>
      <w:r w:rsidRPr="00BF065A">
        <w:t xml:space="preserve">NREL has performed substantial work, grounded in both empirical data and experienced engineering judgment, to develop the default assumptions for </w:t>
      </w:r>
      <w:r w:rsidR="00CE6EB0">
        <w:t xml:space="preserve">current </w:t>
      </w:r>
      <w:r w:rsidRPr="00BF065A">
        <w:t xml:space="preserve">power curves. </w:t>
      </w:r>
      <w:commentRangeStart w:id="8"/>
      <w:r w:rsidRPr="00BF065A">
        <w:t>Nonetheless, to ensure our full confidence in them, we plan to submit these assumptions to review by a technical review committee.</w:t>
      </w:r>
      <w:commentRangeEnd w:id="8"/>
      <w:r w:rsidRPr="00BF065A">
        <w:commentReference w:id="8"/>
      </w:r>
    </w:p>
    <w:p w14:paraId="687D92E2" w14:textId="7128A0A2" w:rsidR="009C7D9F" w:rsidRDefault="009C7D9F" w:rsidP="009C7D9F">
      <w:pPr>
        <w:pStyle w:val="Heading2"/>
      </w:pPr>
      <w:bookmarkStart w:id="9" w:name="_Toc307566234"/>
      <w:r>
        <w:t>2.2 Future Turbine Performance (Wind-Specific)</w:t>
      </w:r>
      <w:bookmarkEnd w:id="9"/>
    </w:p>
    <w:p w14:paraId="3478D892" w14:textId="77777777" w:rsidR="009C7D9F" w:rsidRPr="003C3760" w:rsidRDefault="009C7D9F" w:rsidP="009C7D9F">
      <w:pPr>
        <w:pStyle w:val="Heading4"/>
      </w:pPr>
      <w:r w:rsidRPr="003C3760">
        <w:t>Summary</w:t>
      </w:r>
    </w:p>
    <w:p w14:paraId="46EF57B9" w14:textId="5FEA3081" w:rsidR="00811094" w:rsidRDefault="009C7D9F" w:rsidP="00811094">
      <w:r>
        <w:t xml:space="preserve">The dGen model uses eight turbine power curves to represent differences in turbine performance across size classes and into the future. </w:t>
      </w:r>
      <w:r w:rsidR="00811094">
        <w:t>Four of the eight power curves in the dGen model are used to represent future technology performance in both the near term (</w:t>
      </w:r>
      <w:commentRangeStart w:id="10"/>
      <w:r w:rsidR="00811094">
        <w:t>5 – 15 year</w:t>
      </w:r>
      <w:commentRangeEnd w:id="10"/>
      <w:r w:rsidR="00811094">
        <w:rPr>
          <w:rStyle w:val="CommentReference"/>
        </w:rPr>
        <w:commentReference w:id="10"/>
      </w:r>
      <w:r w:rsidR="00811094">
        <w:t>) and long term (10 – 35).</w:t>
      </w:r>
    </w:p>
    <w:p w14:paraId="1F7383B6" w14:textId="40D1BF4F" w:rsidR="009C7D9F" w:rsidRDefault="00811094" w:rsidP="009C7D9F">
      <w:pPr>
        <w:pStyle w:val="Heading4"/>
      </w:pPr>
      <w:r>
        <w:t>Default Settings</w:t>
      </w:r>
    </w:p>
    <w:p w14:paraId="2D909145" w14:textId="307B26D5" w:rsidR="009C7D9F" w:rsidRDefault="00811094" w:rsidP="009C7D9F">
      <w:r>
        <w:t>The four future</w:t>
      </w:r>
      <w:r w:rsidR="009C7D9F">
        <w:t xml:space="preserve"> power curves were derived based</w:t>
      </w:r>
      <w:r w:rsidR="00D42B06">
        <w:t xml:space="preserve"> on</w:t>
      </w:r>
      <w:r w:rsidR="009C7D9F">
        <w:t xml:space="preserve"> assumptions about the maturity of existing technology at different turbine size classes, along with engineering judgment regarding the technical factors limiting future technology improvements.  Refer to Appendix B, Section B2 of the dGen model documentation for a thorough description of the methodology and assumptions used in development of these four power curves. </w:t>
      </w:r>
      <w:commentRangeStart w:id="11"/>
      <w:r w:rsidR="009C7D9F">
        <w:t>The resulting near and far future power curves are described in the table below.</w:t>
      </w:r>
      <w:commentRangeEnd w:id="11"/>
      <w:r w:rsidR="009C7D9F">
        <w:rPr>
          <w:rStyle w:val="CommentReference"/>
        </w:rPr>
        <w:commentReference w:id="11"/>
      </w:r>
    </w:p>
    <w:p w14:paraId="1E21C7BB" w14:textId="77777777" w:rsidR="009C7D9F" w:rsidRDefault="009C7D9F" w:rsidP="009C7D9F">
      <w:commentRangeStart w:id="12"/>
    </w:p>
    <w:tbl>
      <w:tblPr>
        <w:tblStyle w:val="MediumList21"/>
        <w:tblW w:w="0" w:type="auto"/>
        <w:jc w:val="center"/>
        <w:tblLook w:val="04A0" w:firstRow="1" w:lastRow="0" w:firstColumn="1" w:lastColumn="0" w:noHBand="0" w:noVBand="1"/>
      </w:tblPr>
      <w:tblGrid>
        <w:gridCol w:w="2034"/>
        <w:gridCol w:w="1530"/>
        <w:gridCol w:w="1620"/>
        <w:gridCol w:w="1764"/>
      </w:tblGrid>
      <w:tr w:rsidR="009C7D9F" w:rsidRPr="0007680F" w14:paraId="271F687B" w14:textId="77777777" w:rsidTr="00D0358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34" w:type="dxa"/>
          </w:tcPr>
          <w:p w14:paraId="10F8053D" w14:textId="77777777" w:rsidR="009C7D9F" w:rsidRPr="0007680F" w:rsidRDefault="009C7D9F" w:rsidP="00D03589">
            <w:pPr>
              <w:pStyle w:val="NRELBodyText"/>
              <w:jc w:val="center"/>
            </w:pPr>
            <w:r>
              <w:t>Power Curve</w:t>
            </w:r>
          </w:p>
        </w:tc>
        <w:tc>
          <w:tcPr>
            <w:tcW w:w="1530" w:type="dxa"/>
          </w:tcPr>
          <w:p w14:paraId="15EDA066"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Rotor Efficiency</w:t>
            </w:r>
          </w:p>
        </w:tc>
        <w:tc>
          <w:tcPr>
            <w:tcW w:w="1620" w:type="dxa"/>
          </w:tcPr>
          <w:p w14:paraId="582F151D"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Capacity Factor</w:t>
            </w:r>
          </w:p>
        </w:tc>
        <w:tc>
          <w:tcPr>
            <w:tcW w:w="1764" w:type="dxa"/>
          </w:tcPr>
          <w:p w14:paraId="2149CBE2" w14:textId="77777777" w:rsidR="009C7D9F" w:rsidRPr="0007680F" w:rsidRDefault="009C7D9F" w:rsidP="00D03589">
            <w:pPr>
              <w:pStyle w:val="NRELBodyText"/>
              <w:jc w:val="center"/>
              <w:cnfStyle w:val="100000000000" w:firstRow="1" w:lastRow="0" w:firstColumn="0" w:lastColumn="0" w:oddVBand="0" w:evenVBand="0" w:oddHBand="0" w:evenHBand="0" w:firstRowFirstColumn="0" w:firstRowLastColumn="0" w:lastRowFirstColumn="0" w:lastRowLastColumn="0"/>
            </w:pPr>
            <w:r>
              <w:t>Power Curve ID</w:t>
            </w:r>
          </w:p>
        </w:tc>
      </w:tr>
      <w:commentRangeEnd w:id="12"/>
      <w:tr w:rsidR="009C7D9F" w:rsidRPr="0007680F" w14:paraId="248B9D2D" w14:textId="77777777" w:rsidTr="00D03589">
        <w:trPr>
          <w:cnfStyle w:val="000000100000" w:firstRow="0" w:lastRow="0" w:firstColumn="0" w:lastColumn="0" w:oddVBand="0" w:evenVBand="0" w:oddHBand="1" w:evenHBand="0" w:firstRowFirstColumn="0" w:firstRowLastColumn="0" w:lastRowFirstColumn="0" w:lastRowLastColumn="0"/>
          <w:trHeight w:val="597"/>
          <w:jc w:val="center"/>
        </w:trPr>
        <w:tc>
          <w:tcPr>
            <w:cnfStyle w:val="001000000000" w:firstRow="0" w:lastRow="0" w:firstColumn="1" w:lastColumn="0" w:oddVBand="0" w:evenVBand="0" w:oddHBand="0" w:evenHBand="0" w:firstRowFirstColumn="0" w:firstRowLastColumn="0" w:lastRowFirstColumn="0" w:lastRowLastColumn="0"/>
            <w:tcW w:w="2034" w:type="dxa"/>
          </w:tcPr>
          <w:p w14:paraId="7AF8062E" w14:textId="77777777" w:rsidR="009C7D9F" w:rsidRPr="0007680F" w:rsidRDefault="009C7D9F" w:rsidP="00D03589">
            <w:pPr>
              <w:pStyle w:val="NRELBodyText"/>
              <w:jc w:val="center"/>
            </w:pPr>
            <w:r>
              <w:rPr>
                <w:rStyle w:val="CommentReference"/>
                <w:rFonts w:asciiTheme="minorHAnsi" w:eastAsiaTheme="minorEastAsia" w:hAnsiTheme="minorHAnsi" w:cstheme="minorBidi"/>
                <w:color w:val="auto"/>
              </w:rPr>
              <w:commentReference w:id="12"/>
            </w:r>
            <w:r>
              <w:t>Near Future Small Residential (2.5</w:t>
            </w:r>
            <w:r>
              <w:noBreakHyphen/>
              <w:t>20 kw)</w:t>
            </w:r>
          </w:p>
        </w:tc>
        <w:tc>
          <w:tcPr>
            <w:tcW w:w="1530" w:type="dxa"/>
          </w:tcPr>
          <w:p w14:paraId="18120834"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4.</w:t>
            </w:r>
            <w:r w:rsidRPr="0000069B">
              <w:t>0</w:t>
            </w:r>
            <w:r>
              <w:t xml:space="preserve"> </w:t>
            </w:r>
            <w:r w:rsidRPr="0007680F">
              <w:t>m</w:t>
            </w:r>
            <w:r w:rsidRPr="0007680F">
              <w:rPr>
                <w:vertAlign w:val="superscript"/>
              </w:rPr>
              <w:t>2</w:t>
            </w:r>
            <w:r w:rsidRPr="0007680F">
              <w:t>/kWp</w:t>
            </w:r>
          </w:p>
        </w:tc>
        <w:tc>
          <w:tcPr>
            <w:tcW w:w="1620" w:type="dxa"/>
          </w:tcPr>
          <w:p w14:paraId="06D15F2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38.5</w:t>
            </w:r>
            <w:r w:rsidRPr="0007680F">
              <w:t xml:space="preserve">% </w:t>
            </w:r>
          </w:p>
        </w:tc>
        <w:tc>
          <w:tcPr>
            <w:tcW w:w="1764" w:type="dxa"/>
          </w:tcPr>
          <w:p w14:paraId="293D023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5</w:t>
            </w:r>
          </w:p>
        </w:tc>
      </w:tr>
      <w:tr w:rsidR="009C7D9F" w:rsidRPr="0007680F" w14:paraId="1ED3BC80" w14:textId="77777777" w:rsidTr="00D03589">
        <w:trPr>
          <w:jc w:val="center"/>
        </w:trPr>
        <w:tc>
          <w:tcPr>
            <w:cnfStyle w:val="001000000000" w:firstRow="0" w:lastRow="0" w:firstColumn="1" w:lastColumn="0" w:oddVBand="0" w:evenVBand="0" w:oddHBand="0" w:evenHBand="0" w:firstRowFirstColumn="0" w:firstRowLastColumn="0" w:lastRowFirstColumn="0" w:lastRowLastColumn="0"/>
            <w:tcW w:w="2034" w:type="dxa"/>
          </w:tcPr>
          <w:p w14:paraId="1B1997F9" w14:textId="77777777" w:rsidR="009C7D9F" w:rsidRPr="0007680F" w:rsidRDefault="009C7D9F" w:rsidP="00D03589">
            <w:pPr>
              <w:pStyle w:val="NRELBodyText"/>
              <w:jc w:val="center"/>
            </w:pPr>
            <w:r>
              <w:t>Far Future Small Residential (2.5</w:t>
            </w:r>
            <w:r>
              <w:noBreakHyphen/>
              <w:t>20 kw)</w:t>
            </w:r>
          </w:p>
        </w:tc>
        <w:tc>
          <w:tcPr>
            <w:tcW w:w="1530" w:type="dxa"/>
          </w:tcPr>
          <w:p w14:paraId="3FE7F004"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5.2</w:t>
            </w:r>
            <w:r w:rsidRPr="0007680F">
              <w:t xml:space="preserve"> m</w:t>
            </w:r>
            <w:r w:rsidRPr="0007680F">
              <w:rPr>
                <w:vertAlign w:val="superscript"/>
              </w:rPr>
              <w:t>2</w:t>
            </w:r>
            <w:r w:rsidRPr="0007680F">
              <w:t>/kWp</w:t>
            </w:r>
          </w:p>
        </w:tc>
        <w:tc>
          <w:tcPr>
            <w:tcW w:w="1620" w:type="dxa"/>
          </w:tcPr>
          <w:p w14:paraId="3FEFAB03"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40.0%</w:t>
            </w:r>
            <w:r w:rsidRPr="0007680F">
              <w:t xml:space="preserve"> </w:t>
            </w:r>
          </w:p>
        </w:tc>
        <w:tc>
          <w:tcPr>
            <w:tcW w:w="1764" w:type="dxa"/>
          </w:tcPr>
          <w:p w14:paraId="68805898"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6</w:t>
            </w:r>
          </w:p>
        </w:tc>
      </w:tr>
      <w:tr w:rsidR="009C7D9F" w:rsidRPr="0007680F" w14:paraId="67CE2A82" w14:textId="77777777" w:rsidTr="00D035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4" w:type="dxa"/>
          </w:tcPr>
          <w:p w14:paraId="3BF348F3" w14:textId="77777777" w:rsidR="009C7D9F" w:rsidRPr="0007680F" w:rsidRDefault="009C7D9F" w:rsidP="00D03589">
            <w:pPr>
              <w:pStyle w:val="NRELBodyText"/>
              <w:jc w:val="center"/>
            </w:pPr>
            <w:r>
              <w:t>Near Future Small Commercial, Midsize, and Large (50-1500 kw)</w:t>
            </w:r>
          </w:p>
        </w:tc>
        <w:tc>
          <w:tcPr>
            <w:tcW w:w="1530" w:type="dxa"/>
          </w:tcPr>
          <w:p w14:paraId="7F4272EE"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 xml:space="preserve">4.2 </w:t>
            </w:r>
            <w:r w:rsidRPr="0007680F">
              <w:t>m</w:t>
            </w:r>
            <w:r w:rsidRPr="0007680F">
              <w:rPr>
                <w:vertAlign w:val="superscript"/>
              </w:rPr>
              <w:t>2</w:t>
            </w:r>
            <w:r w:rsidRPr="0007680F">
              <w:t>/kWp</w:t>
            </w:r>
          </w:p>
        </w:tc>
        <w:tc>
          <w:tcPr>
            <w:tcW w:w="1620" w:type="dxa"/>
          </w:tcPr>
          <w:p w14:paraId="334020CD"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43.0%</w:t>
            </w:r>
          </w:p>
        </w:tc>
        <w:tc>
          <w:tcPr>
            <w:tcW w:w="1764" w:type="dxa"/>
          </w:tcPr>
          <w:p w14:paraId="3E373A8E" w14:textId="77777777" w:rsidR="009C7D9F" w:rsidRPr="0007680F" w:rsidRDefault="009C7D9F" w:rsidP="00D03589">
            <w:pPr>
              <w:pStyle w:val="NRELBodyText"/>
              <w:jc w:val="center"/>
              <w:cnfStyle w:val="000000100000" w:firstRow="0" w:lastRow="0" w:firstColumn="0" w:lastColumn="0" w:oddVBand="0" w:evenVBand="0" w:oddHBand="1" w:evenHBand="0" w:firstRowFirstColumn="0" w:firstRowLastColumn="0" w:lastRowFirstColumn="0" w:lastRowLastColumn="0"/>
            </w:pPr>
            <w:r>
              <w:t>7</w:t>
            </w:r>
          </w:p>
        </w:tc>
      </w:tr>
      <w:tr w:rsidR="009C7D9F" w:rsidRPr="0007680F" w14:paraId="3B1F56FB" w14:textId="77777777" w:rsidTr="00D03589">
        <w:trPr>
          <w:trHeight w:val="414"/>
          <w:jc w:val="center"/>
        </w:trPr>
        <w:tc>
          <w:tcPr>
            <w:cnfStyle w:val="001000000000" w:firstRow="0" w:lastRow="0" w:firstColumn="1" w:lastColumn="0" w:oddVBand="0" w:evenVBand="0" w:oddHBand="0" w:evenHBand="0" w:firstRowFirstColumn="0" w:firstRowLastColumn="0" w:lastRowFirstColumn="0" w:lastRowLastColumn="0"/>
            <w:tcW w:w="2034" w:type="dxa"/>
          </w:tcPr>
          <w:p w14:paraId="6B419DA8" w14:textId="77777777" w:rsidR="009C7D9F" w:rsidRPr="0007680F" w:rsidRDefault="009C7D9F" w:rsidP="00D03589">
            <w:pPr>
              <w:pStyle w:val="NRELBodyText"/>
              <w:jc w:val="center"/>
            </w:pPr>
            <w:r>
              <w:t>Large (1500 kw)</w:t>
            </w:r>
          </w:p>
        </w:tc>
        <w:tc>
          <w:tcPr>
            <w:tcW w:w="1530" w:type="dxa"/>
          </w:tcPr>
          <w:p w14:paraId="4F4A2D77"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 xml:space="preserve">5.2 </w:t>
            </w:r>
            <w:r w:rsidRPr="0007680F">
              <w:t>m</w:t>
            </w:r>
            <w:r w:rsidRPr="0007680F">
              <w:rPr>
                <w:vertAlign w:val="superscript"/>
              </w:rPr>
              <w:t>2</w:t>
            </w:r>
            <w:r w:rsidRPr="0007680F">
              <w:t>/kWp</w:t>
            </w:r>
          </w:p>
        </w:tc>
        <w:tc>
          <w:tcPr>
            <w:tcW w:w="1620" w:type="dxa"/>
          </w:tcPr>
          <w:p w14:paraId="6BBF1CBF"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44.0%</w:t>
            </w:r>
          </w:p>
        </w:tc>
        <w:tc>
          <w:tcPr>
            <w:tcW w:w="1764" w:type="dxa"/>
          </w:tcPr>
          <w:p w14:paraId="1DBEC885" w14:textId="77777777" w:rsidR="009C7D9F" w:rsidRPr="0007680F" w:rsidRDefault="009C7D9F" w:rsidP="00D03589">
            <w:pPr>
              <w:pStyle w:val="NRELBodyText"/>
              <w:jc w:val="center"/>
              <w:cnfStyle w:val="000000000000" w:firstRow="0" w:lastRow="0" w:firstColumn="0" w:lastColumn="0" w:oddVBand="0" w:evenVBand="0" w:oddHBand="0" w:evenHBand="0" w:firstRowFirstColumn="0" w:firstRowLastColumn="0" w:lastRowFirstColumn="0" w:lastRowLastColumn="0"/>
            </w:pPr>
            <w:r>
              <w:t>8</w:t>
            </w:r>
          </w:p>
        </w:tc>
      </w:tr>
    </w:tbl>
    <w:p w14:paraId="44EF46E5" w14:textId="77777777" w:rsidR="001B3DE9" w:rsidRDefault="001B3DE9" w:rsidP="001B3DE9">
      <w:pPr>
        <w:pStyle w:val="Heading4"/>
      </w:pPr>
      <w:r>
        <w:t>Future Planned Work</w:t>
      </w:r>
    </w:p>
    <w:p w14:paraId="2A7FA6BE" w14:textId="77777777" w:rsidR="001B3DE9" w:rsidRDefault="001B3DE9" w:rsidP="001B3DE9">
      <w:pPr>
        <w:rPr>
          <w:highlight w:val="lightGray"/>
        </w:rPr>
      </w:pPr>
      <w:r w:rsidRPr="00BF065A">
        <w:t xml:space="preserve">NREL has performed substantial work, grounded in both empirical data and experienced engineering judgment, to develop the default assumptions for </w:t>
      </w:r>
      <w:r>
        <w:t xml:space="preserve">current </w:t>
      </w:r>
      <w:r w:rsidRPr="00BF065A">
        <w:t xml:space="preserve">power curves. </w:t>
      </w:r>
      <w:commentRangeStart w:id="13"/>
      <w:r w:rsidRPr="00BF065A">
        <w:t>Nonetheless, to ensure our full confidence in them, we plan to submit these assumptions to review by a technical review committee.</w:t>
      </w:r>
      <w:commentRangeEnd w:id="13"/>
      <w:r w:rsidRPr="00BF065A">
        <w:commentReference w:id="13"/>
      </w:r>
    </w:p>
    <w:p w14:paraId="3574697E" w14:textId="3F3EF18B" w:rsidR="009C7D9F" w:rsidRDefault="00684FD5" w:rsidP="009C7D9F">
      <w:pPr>
        <w:pStyle w:val="Heading2"/>
      </w:pPr>
      <w:r>
        <w:br w:type="column"/>
      </w:r>
      <w:bookmarkStart w:id="14" w:name="_Toc307566235"/>
      <w:r w:rsidR="009C7D9F">
        <w:t>2.3 Technology Improvement Schedule (Wind-Specific)</w:t>
      </w:r>
      <w:bookmarkEnd w:id="14"/>
    </w:p>
    <w:p w14:paraId="4DFFCD5B" w14:textId="77777777" w:rsidR="009C7D9F" w:rsidRPr="003C3760" w:rsidRDefault="009C7D9F" w:rsidP="009C7D9F">
      <w:pPr>
        <w:pStyle w:val="Heading4"/>
      </w:pPr>
      <w:r w:rsidRPr="003C3760">
        <w:t>Summary</w:t>
      </w:r>
    </w:p>
    <w:p w14:paraId="6975F9F1" w14:textId="77777777" w:rsidR="009C7D9F" w:rsidRDefault="009C7D9F" w:rsidP="009C7D9F">
      <w:r>
        <w:t>The dGen model uses eight turbine power curves to represent differences in turbine performance across size classes and into the future. Users of the model must assign one of the power curves to each of the turbine size classes (2.5 – 1500 kw) and model years (2014 – 2050). This approach allows for transitions in turbine performance over time and across size classes at varying rates.</w:t>
      </w:r>
    </w:p>
    <w:p w14:paraId="27E7A8C8" w14:textId="6CC52F58" w:rsidR="009C7D9F" w:rsidRDefault="009C7D9F" w:rsidP="00684FD5">
      <w:pPr>
        <w:pStyle w:val="Heading4"/>
      </w:pPr>
      <w:r w:rsidRPr="003C3760">
        <w:t>Default Settings (2014)</w:t>
      </w:r>
    </w:p>
    <w:p w14:paraId="7D42D4CC" w14:textId="77777777" w:rsidR="009C7D9F" w:rsidRPr="00F42F4F" w:rsidRDefault="009C7D9F" w:rsidP="009C7D9F">
      <w:pPr>
        <w:rPr>
          <w:color w:val="FF0000"/>
        </w:rPr>
      </w:pPr>
      <w:r>
        <w:t xml:space="preserve">Although the names of the power curves indicate their applicability to general time periods (current, near future, far future), the schedule by which transitions between power curves occurs is defined on an annual basis. </w:t>
      </w:r>
      <w:commentRangeStart w:id="15"/>
      <w:r w:rsidRPr="00F42F4F">
        <w:rPr>
          <w:color w:val="FF0000"/>
        </w:rPr>
        <w:t>NREL determined the default settings for the schedule of power curve transitions by …</w:t>
      </w:r>
      <w:r>
        <w:t xml:space="preserve"> </w:t>
      </w:r>
      <w:commentRangeEnd w:id="15"/>
      <w:r>
        <w:rPr>
          <w:rStyle w:val="CommentReference"/>
        </w:rPr>
        <w:commentReference w:id="15"/>
      </w:r>
      <w:r>
        <w:t xml:space="preserve">. </w:t>
      </w:r>
      <w:commentRangeStart w:id="16"/>
      <w:r w:rsidRPr="00F42F4F">
        <w:rPr>
          <w:color w:val="FF0000"/>
        </w:rPr>
        <w:t>The default settings for power curve transitions are show in the table below.</w:t>
      </w:r>
      <w:commentRangeEnd w:id="16"/>
      <w:r>
        <w:rPr>
          <w:rStyle w:val="CommentReference"/>
        </w:rPr>
        <w:commentReference w:id="16"/>
      </w:r>
    </w:p>
    <w:tbl>
      <w:tblPr>
        <w:tblW w:w="7600" w:type="dxa"/>
        <w:tblInd w:w="93" w:type="dxa"/>
        <w:tblLook w:val="04A0" w:firstRow="1" w:lastRow="0" w:firstColumn="1" w:lastColumn="0" w:noHBand="0" w:noVBand="1"/>
      </w:tblPr>
      <w:tblGrid>
        <w:gridCol w:w="840"/>
        <w:gridCol w:w="417"/>
        <w:gridCol w:w="417"/>
        <w:gridCol w:w="417"/>
        <w:gridCol w:w="417"/>
        <w:gridCol w:w="417"/>
        <w:gridCol w:w="417"/>
        <w:gridCol w:w="417"/>
        <w:gridCol w:w="417"/>
        <w:gridCol w:w="417"/>
        <w:gridCol w:w="417"/>
        <w:gridCol w:w="417"/>
        <w:gridCol w:w="417"/>
        <w:gridCol w:w="417"/>
        <w:gridCol w:w="417"/>
        <w:gridCol w:w="417"/>
        <w:gridCol w:w="417"/>
        <w:gridCol w:w="417"/>
        <w:gridCol w:w="417"/>
        <w:gridCol w:w="417"/>
      </w:tblGrid>
      <w:tr w:rsidR="009C7D9F" w:rsidRPr="001076CF" w14:paraId="4F5C2F79" w14:textId="77777777" w:rsidTr="00D03589">
        <w:trPr>
          <w:trHeight w:val="760"/>
        </w:trPr>
        <w:tc>
          <w:tcPr>
            <w:tcW w:w="764" w:type="dxa"/>
            <w:tcBorders>
              <w:top w:val="dashed" w:sz="8" w:space="0" w:color="F79646"/>
              <w:left w:val="single" w:sz="12" w:space="0" w:color="auto"/>
              <w:bottom w:val="single" w:sz="12" w:space="0" w:color="auto"/>
              <w:right w:val="nil"/>
            </w:tcBorders>
            <w:shd w:val="clear" w:color="000000" w:fill="99CCFF"/>
            <w:vAlign w:val="bottom"/>
            <w:hideMark/>
          </w:tcPr>
          <w:p w14:paraId="07EA95A4"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Turbine Size (kw)</w:t>
            </w:r>
          </w:p>
        </w:tc>
        <w:tc>
          <w:tcPr>
            <w:tcW w:w="359" w:type="dxa"/>
            <w:tcBorders>
              <w:top w:val="dashed" w:sz="8" w:space="0" w:color="F79646"/>
              <w:left w:val="single" w:sz="12" w:space="0" w:color="auto"/>
              <w:bottom w:val="single" w:sz="12" w:space="0" w:color="auto"/>
              <w:right w:val="nil"/>
            </w:tcBorders>
            <w:shd w:val="clear" w:color="000000" w:fill="99CCFF"/>
            <w:textDirection w:val="tbRl"/>
            <w:vAlign w:val="bottom"/>
            <w:hideMark/>
          </w:tcPr>
          <w:p w14:paraId="4D7B6E0C"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2014</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1339A86A"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2016</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25FEAD1F"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2018</w:t>
            </w:r>
          </w:p>
        </w:tc>
        <w:tc>
          <w:tcPr>
            <w:tcW w:w="359" w:type="dxa"/>
            <w:tcBorders>
              <w:top w:val="dashed" w:sz="8" w:space="0" w:color="F79646"/>
              <w:left w:val="nil"/>
              <w:bottom w:val="single" w:sz="12" w:space="0" w:color="auto"/>
              <w:right w:val="nil"/>
            </w:tcBorders>
            <w:shd w:val="clear" w:color="000000" w:fill="99CCFF"/>
            <w:textDirection w:val="tbRl"/>
            <w:vAlign w:val="bottom"/>
            <w:hideMark/>
          </w:tcPr>
          <w:p w14:paraId="36444419"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3F531A5"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07E7A7C"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F2D9E1F"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0417D226"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2028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0E5A8D7"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58AF9F4"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5FA3C1CE"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284EF692"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785606BE"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2038</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174DA0B6"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2040</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181B18FF"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2042</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29AAEEC"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2044</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63358E17"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2046</w:t>
            </w:r>
          </w:p>
        </w:tc>
        <w:tc>
          <w:tcPr>
            <w:tcW w:w="360" w:type="dxa"/>
            <w:tcBorders>
              <w:top w:val="dashed" w:sz="8" w:space="0" w:color="F79646"/>
              <w:left w:val="nil"/>
              <w:bottom w:val="single" w:sz="12" w:space="0" w:color="auto"/>
              <w:right w:val="nil"/>
            </w:tcBorders>
            <w:shd w:val="clear" w:color="000000" w:fill="99CCFF"/>
            <w:textDirection w:val="tbRl"/>
            <w:vAlign w:val="bottom"/>
            <w:hideMark/>
          </w:tcPr>
          <w:p w14:paraId="1898F9F3"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2048</w:t>
            </w:r>
          </w:p>
        </w:tc>
        <w:tc>
          <w:tcPr>
            <w:tcW w:w="360" w:type="dxa"/>
            <w:tcBorders>
              <w:top w:val="dashed" w:sz="8" w:space="0" w:color="F79646"/>
              <w:left w:val="nil"/>
              <w:bottom w:val="single" w:sz="12" w:space="0" w:color="auto"/>
              <w:right w:val="dashed" w:sz="8" w:space="0" w:color="F79646"/>
            </w:tcBorders>
            <w:shd w:val="clear" w:color="000000" w:fill="99CCFF"/>
            <w:textDirection w:val="tbRl"/>
            <w:vAlign w:val="bottom"/>
            <w:hideMark/>
          </w:tcPr>
          <w:p w14:paraId="3FB9A0D7" w14:textId="77777777" w:rsidR="009C7D9F" w:rsidRPr="001076CF" w:rsidRDefault="009C7D9F" w:rsidP="00D03589">
            <w:pPr>
              <w:jc w:val="center"/>
              <w:rPr>
                <w:rFonts w:ascii="Arial" w:eastAsia="Times New Roman" w:hAnsi="Arial" w:cs="Arial"/>
                <w:b/>
                <w:bCs/>
                <w:sz w:val="20"/>
                <w:szCs w:val="20"/>
              </w:rPr>
            </w:pPr>
            <w:r w:rsidRPr="001076CF">
              <w:rPr>
                <w:rFonts w:ascii="Arial" w:eastAsia="Times New Roman" w:hAnsi="Arial" w:cs="Arial"/>
                <w:b/>
                <w:bCs/>
                <w:sz w:val="20"/>
                <w:szCs w:val="20"/>
              </w:rPr>
              <w:t>2050</w:t>
            </w:r>
          </w:p>
        </w:tc>
      </w:tr>
      <w:tr w:rsidR="009C7D9F" w:rsidRPr="001076CF" w14:paraId="672C8D11" w14:textId="77777777" w:rsidTr="00D03589">
        <w:trPr>
          <w:trHeight w:val="340"/>
        </w:trPr>
        <w:tc>
          <w:tcPr>
            <w:tcW w:w="764" w:type="dxa"/>
            <w:tcBorders>
              <w:top w:val="nil"/>
              <w:left w:val="dashed" w:sz="8" w:space="0" w:color="F79646"/>
              <w:bottom w:val="nil"/>
              <w:right w:val="single" w:sz="12" w:space="0" w:color="auto"/>
            </w:tcBorders>
            <w:shd w:val="clear" w:color="000000" w:fill="000080"/>
            <w:vAlign w:val="bottom"/>
            <w:hideMark/>
          </w:tcPr>
          <w:p w14:paraId="1E9606DB"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2.5</w:t>
            </w:r>
          </w:p>
        </w:tc>
        <w:tc>
          <w:tcPr>
            <w:tcW w:w="359" w:type="dxa"/>
            <w:tcBorders>
              <w:top w:val="nil"/>
              <w:left w:val="nil"/>
              <w:bottom w:val="nil"/>
              <w:right w:val="nil"/>
            </w:tcBorders>
            <w:shd w:val="clear" w:color="000000" w:fill="FCFCFF"/>
            <w:vAlign w:val="bottom"/>
            <w:hideMark/>
          </w:tcPr>
          <w:p w14:paraId="7C91C77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7F9EEEA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F35B02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19B42A1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2FBF0D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4F7763E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23FE5D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862266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6906F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03C92F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EDDC1E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C6578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BCE2D6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FAFED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B4986C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EC577C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8902F0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E6932C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04CDD33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4EDB17B9" w14:textId="77777777" w:rsidTr="00D03589">
        <w:trPr>
          <w:trHeight w:val="320"/>
        </w:trPr>
        <w:tc>
          <w:tcPr>
            <w:tcW w:w="764" w:type="dxa"/>
            <w:tcBorders>
              <w:top w:val="single" w:sz="12" w:space="0" w:color="auto"/>
              <w:left w:val="dashed" w:sz="8" w:space="0" w:color="F79646"/>
              <w:bottom w:val="nil"/>
              <w:right w:val="single" w:sz="12" w:space="0" w:color="auto"/>
            </w:tcBorders>
            <w:shd w:val="clear" w:color="000000" w:fill="000080"/>
            <w:vAlign w:val="bottom"/>
            <w:hideMark/>
          </w:tcPr>
          <w:p w14:paraId="332CA5D6"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5</w:t>
            </w:r>
          </w:p>
        </w:tc>
        <w:tc>
          <w:tcPr>
            <w:tcW w:w="359" w:type="dxa"/>
            <w:tcBorders>
              <w:top w:val="nil"/>
              <w:left w:val="nil"/>
              <w:bottom w:val="nil"/>
              <w:right w:val="nil"/>
            </w:tcBorders>
            <w:shd w:val="clear" w:color="000000" w:fill="FCFCFF"/>
            <w:vAlign w:val="bottom"/>
            <w:hideMark/>
          </w:tcPr>
          <w:p w14:paraId="52E2C25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6046FF1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1EB3F92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79694B8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5783E43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79D61DC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640CC9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EF63F6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EC591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122CA6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EBBC5B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49C86F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3F3C11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943BB7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67BA6D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0BC3B1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033583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CCC09A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7A9C079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671EAB04"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4629EA26"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10</w:t>
            </w:r>
          </w:p>
        </w:tc>
        <w:tc>
          <w:tcPr>
            <w:tcW w:w="359" w:type="dxa"/>
            <w:tcBorders>
              <w:top w:val="nil"/>
              <w:left w:val="nil"/>
              <w:bottom w:val="nil"/>
              <w:right w:val="nil"/>
            </w:tcBorders>
            <w:shd w:val="clear" w:color="000000" w:fill="FCFCFF"/>
            <w:vAlign w:val="bottom"/>
            <w:hideMark/>
          </w:tcPr>
          <w:p w14:paraId="51089AC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5225CD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0F5BF74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562ABB4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40608E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5359FF6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EA7486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290EC7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CCD27C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57D3D7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0AADAA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593719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47992C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700F63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AF1B97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664501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16137A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099FFB0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596DDF5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449DF3E0"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1E93B1D7"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20</w:t>
            </w:r>
          </w:p>
        </w:tc>
        <w:tc>
          <w:tcPr>
            <w:tcW w:w="359" w:type="dxa"/>
            <w:tcBorders>
              <w:top w:val="nil"/>
              <w:left w:val="nil"/>
              <w:bottom w:val="nil"/>
              <w:right w:val="nil"/>
            </w:tcBorders>
            <w:shd w:val="clear" w:color="000000" w:fill="FCFCFF"/>
            <w:vAlign w:val="bottom"/>
            <w:hideMark/>
          </w:tcPr>
          <w:p w14:paraId="231A427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FCFCFF"/>
            <w:vAlign w:val="bottom"/>
            <w:hideMark/>
          </w:tcPr>
          <w:p w14:paraId="4174ECB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1</w:t>
            </w:r>
          </w:p>
        </w:tc>
        <w:tc>
          <w:tcPr>
            <w:tcW w:w="359" w:type="dxa"/>
            <w:tcBorders>
              <w:top w:val="nil"/>
              <w:left w:val="nil"/>
              <w:bottom w:val="nil"/>
              <w:right w:val="nil"/>
            </w:tcBorders>
            <w:shd w:val="clear" w:color="000000" w:fill="A5D9B4"/>
            <w:vAlign w:val="bottom"/>
            <w:hideMark/>
          </w:tcPr>
          <w:p w14:paraId="3DAA946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59" w:type="dxa"/>
            <w:tcBorders>
              <w:top w:val="nil"/>
              <w:left w:val="nil"/>
              <w:bottom w:val="nil"/>
              <w:right w:val="nil"/>
            </w:tcBorders>
            <w:shd w:val="clear" w:color="000000" w:fill="A5D9B4"/>
            <w:vAlign w:val="bottom"/>
            <w:hideMark/>
          </w:tcPr>
          <w:p w14:paraId="540D194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A5D9B4"/>
            <w:vAlign w:val="bottom"/>
            <w:hideMark/>
          </w:tcPr>
          <w:p w14:paraId="158F800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5</w:t>
            </w:r>
          </w:p>
        </w:tc>
        <w:tc>
          <w:tcPr>
            <w:tcW w:w="360" w:type="dxa"/>
            <w:tcBorders>
              <w:top w:val="nil"/>
              <w:left w:val="nil"/>
              <w:bottom w:val="nil"/>
              <w:right w:val="nil"/>
            </w:tcBorders>
            <w:shd w:val="clear" w:color="000000" w:fill="8FD0A1"/>
            <w:vAlign w:val="bottom"/>
            <w:hideMark/>
          </w:tcPr>
          <w:p w14:paraId="3D30429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F77B32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2E21F67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7F98F7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6C00DC2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80BD3C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8C7ADD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F64EE6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7E1A51B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52BD95B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4E25B5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17B27F7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nil"/>
            </w:tcBorders>
            <w:shd w:val="clear" w:color="000000" w:fill="8FD0A1"/>
            <w:vAlign w:val="bottom"/>
            <w:hideMark/>
          </w:tcPr>
          <w:p w14:paraId="35D00C1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c>
          <w:tcPr>
            <w:tcW w:w="360" w:type="dxa"/>
            <w:tcBorders>
              <w:top w:val="nil"/>
              <w:left w:val="nil"/>
              <w:bottom w:val="nil"/>
              <w:right w:val="dashed" w:sz="8" w:space="0" w:color="F79646"/>
            </w:tcBorders>
            <w:shd w:val="clear" w:color="000000" w:fill="8FD0A1"/>
            <w:vAlign w:val="bottom"/>
            <w:hideMark/>
          </w:tcPr>
          <w:p w14:paraId="096D63E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6</w:t>
            </w:r>
          </w:p>
        </w:tc>
      </w:tr>
      <w:tr w:rsidR="009C7D9F" w:rsidRPr="001076CF" w14:paraId="68212314"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7AA1AE3D"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50</w:t>
            </w:r>
          </w:p>
        </w:tc>
        <w:tc>
          <w:tcPr>
            <w:tcW w:w="359" w:type="dxa"/>
            <w:tcBorders>
              <w:top w:val="nil"/>
              <w:left w:val="nil"/>
              <w:bottom w:val="nil"/>
              <w:right w:val="nil"/>
            </w:tcBorders>
            <w:shd w:val="clear" w:color="000000" w:fill="E7F4ED"/>
            <w:vAlign w:val="bottom"/>
            <w:hideMark/>
          </w:tcPr>
          <w:p w14:paraId="27A6608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4D128E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571BF3C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6664C1E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4270CC1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C522EC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7DA3AE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0A126DE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00E595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185F0B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A715AD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9B73CA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9EBC3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5A86DD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989B5D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125E9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2C46E8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D0DB1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B71644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57975F54"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5A4B98F2"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100</w:t>
            </w:r>
          </w:p>
        </w:tc>
        <w:tc>
          <w:tcPr>
            <w:tcW w:w="359" w:type="dxa"/>
            <w:tcBorders>
              <w:top w:val="nil"/>
              <w:left w:val="nil"/>
              <w:bottom w:val="nil"/>
              <w:right w:val="nil"/>
            </w:tcBorders>
            <w:shd w:val="clear" w:color="000000" w:fill="E7F4ED"/>
            <w:vAlign w:val="bottom"/>
            <w:hideMark/>
          </w:tcPr>
          <w:p w14:paraId="21375E3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6426702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E7F4ED"/>
            <w:vAlign w:val="bottom"/>
            <w:hideMark/>
          </w:tcPr>
          <w:p w14:paraId="31AA1C0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2</w:t>
            </w:r>
          </w:p>
        </w:tc>
        <w:tc>
          <w:tcPr>
            <w:tcW w:w="359" w:type="dxa"/>
            <w:tcBorders>
              <w:top w:val="nil"/>
              <w:left w:val="nil"/>
              <w:bottom w:val="nil"/>
              <w:right w:val="nil"/>
            </w:tcBorders>
            <w:shd w:val="clear" w:color="000000" w:fill="79C78E"/>
            <w:vAlign w:val="bottom"/>
            <w:hideMark/>
          </w:tcPr>
          <w:p w14:paraId="6603174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FA108F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FE19D1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D55098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125C19B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52B9B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AAAE16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896942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3BF2EB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86F9D9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CFE4AE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28D5D7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44738E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B5EE93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3266B2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3EA890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6A648BBF"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6531038A"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250</w:t>
            </w:r>
          </w:p>
        </w:tc>
        <w:tc>
          <w:tcPr>
            <w:tcW w:w="359" w:type="dxa"/>
            <w:tcBorders>
              <w:top w:val="nil"/>
              <w:left w:val="nil"/>
              <w:bottom w:val="nil"/>
              <w:right w:val="nil"/>
            </w:tcBorders>
            <w:shd w:val="clear" w:color="000000" w:fill="D1EBDA"/>
            <w:vAlign w:val="bottom"/>
            <w:hideMark/>
          </w:tcPr>
          <w:p w14:paraId="24619FC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503C26B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2EA5C02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27CA50B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786880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1F1DDD7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7C7204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D2D7CF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2520B6C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311957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A0AD0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31AF6D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C7C049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CC841E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9955E9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25988C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FE0817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2D4CB1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5881108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49117EB6"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2E5203C4"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500</w:t>
            </w:r>
          </w:p>
        </w:tc>
        <w:tc>
          <w:tcPr>
            <w:tcW w:w="359" w:type="dxa"/>
            <w:tcBorders>
              <w:top w:val="nil"/>
              <w:left w:val="nil"/>
              <w:bottom w:val="nil"/>
              <w:right w:val="nil"/>
            </w:tcBorders>
            <w:shd w:val="clear" w:color="000000" w:fill="D1EBDA"/>
            <w:vAlign w:val="bottom"/>
            <w:hideMark/>
          </w:tcPr>
          <w:p w14:paraId="1B6746D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6414F79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136AA3F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7D20DAD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0799A4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420FDB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0B1766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3317EDA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3804641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B810F4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133E013"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E28051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6058AC3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4D441F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DF3046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EFCF0A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8A945E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0ECA0B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0DD68F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2355C9BA"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3F36ECED"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750</w:t>
            </w:r>
          </w:p>
        </w:tc>
        <w:tc>
          <w:tcPr>
            <w:tcW w:w="359" w:type="dxa"/>
            <w:tcBorders>
              <w:top w:val="nil"/>
              <w:left w:val="nil"/>
              <w:bottom w:val="nil"/>
              <w:right w:val="nil"/>
            </w:tcBorders>
            <w:shd w:val="clear" w:color="000000" w:fill="D1EBDA"/>
            <w:vAlign w:val="bottom"/>
            <w:hideMark/>
          </w:tcPr>
          <w:p w14:paraId="392C191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6BCC3F4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15A48D8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59" w:type="dxa"/>
            <w:tcBorders>
              <w:top w:val="nil"/>
              <w:left w:val="nil"/>
              <w:bottom w:val="nil"/>
              <w:right w:val="nil"/>
            </w:tcBorders>
            <w:shd w:val="clear" w:color="000000" w:fill="79C78E"/>
            <w:vAlign w:val="bottom"/>
            <w:hideMark/>
          </w:tcPr>
          <w:p w14:paraId="64D5CB3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8E18A5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7F842C0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0C98EF7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62277E9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2031842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6A7F00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3B06CA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2440A6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75091F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8FCD4E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680546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433770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56AC99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CC4BBF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126AB95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1029BCAD" w14:textId="77777777" w:rsidTr="00D03589">
        <w:trPr>
          <w:trHeight w:val="300"/>
        </w:trPr>
        <w:tc>
          <w:tcPr>
            <w:tcW w:w="764" w:type="dxa"/>
            <w:tcBorders>
              <w:top w:val="single" w:sz="4" w:space="0" w:color="auto"/>
              <w:left w:val="dashed" w:sz="8" w:space="0" w:color="F79646"/>
              <w:bottom w:val="nil"/>
              <w:right w:val="single" w:sz="12" w:space="0" w:color="auto"/>
            </w:tcBorders>
            <w:shd w:val="clear" w:color="000000" w:fill="000080"/>
            <w:vAlign w:val="bottom"/>
            <w:hideMark/>
          </w:tcPr>
          <w:p w14:paraId="2D28AD1A"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1000</w:t>
            </w:r>
          </w:p>
        </w:tc>
        <w:tc>
          <w:tcPr>
            <w:tcW w:w="359" w:type="dxa"/>
            <w:tcBorders>
              <w:top w:val="nil"/>
              <w:left w:val="nil"/>
              <w:bottom w:val="nil"/>
              <w:right w:val="nil"/>
            </w:tcBorders>
            <w:shd w:val="clear" w:color="000000" w:fill="D1EBDA"/>
            <w:vAlign w:val="bottom"/>
            <w:hideMark/>
          </w:tcPr>
          <w:p w14:paraId="0C8591B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7B33059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D1EBDA"/>
            <w:vAlign w:val="bottom"/>
            <w:hideMark/>
          </w:tcPr>
          <w:p w14:paraId="6F699CC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3</w:t>
            </w:r>
          </w:p>
        </w:tc>
        <w:tc>
          <w:tcPr>
            <w:tcW w:w="359" w:type="dxa"/>
            <w:tcBorders>
              <w:top w:val="nil"/>
              <w:left w:val="nil"/>
              <w:bottom w:val="nil"/>
              <w:right w:val="nil"/>
            </w:tcBorders>
            <w:shd w:val="clear" w:color="000000" w:fill="79C78E"/>
            <w:vAlign w:val="bottom"/>
            <w:hideMark/>
          </w:tcPr>
          <w:p w14:paraId="41B1AB4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803D8C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69FD69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5CF7E3E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79C78E"/>
            <w:vAlign w:val="bottom"/>
            <w:hideMark/>
          </w:tcPr>
          <w:p w14:paraId="2CEDE8B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7</w:t>
            </w:r>
          </w:p>
        </w:tc>
        <w:tc>
          <w:tcPr>
            <w:tcW w:w="360" w:type="dxa"/>
            <w:tcBorders>
              <w:top w:val="nil"/>
              <w:left w:val="nil"/>
              <w:bottom w:val="nil"/>
              <w:right w:val="nil"/>
            </w:tcBorders>
            <w:shd w:val="clear" w:color="000000" w:fill="63BE7B"/>
            <w:vAlign w:val="bottom"/>
            <w:hideMark/>
          </w:tcPr>
          <w:p w14:paraId="3E063E6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1094C18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35D1E05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4F974FB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AD982C8"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57B1D0F"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5F16793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7C35896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2CE5EEE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nil"/>
            </w:tcBorders>
            <w:shd w:val="clear" w:color="000000" w:fill="63BE7B"/>
            <w:vAlign w:val="bottom"/>
            <w:hideMark/>
          </w:tcPr>
          <w:p w14:paraId="0C0A880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nil"/>
              <w:right w:val="dashed" w:sz="8" w:space="0" w:color="F79646"/>
            </w:tcBorders>
            <w:shd w:val="clear" w:color="000000" w:fill="63BE7B"/>
            <w:vAlign w:val="bottom"/>
            <w:hideMark/>
          </w:tcPr>
          <w:p w14:paraId="0B106CC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r w:rsidR="009C7D9F" w:rsidRPr="001076CF" w14:paraId="7AA6EB17" w14:textId="77777777" w:rsidTr="00D03589">
        <w:trPr>
          <w:trHeight w:val="320"/>
        </w:trPr>
        <w:tc>
          <w:tcPr>
            <w:tcW w:w="764" w:type="dxa"/>
            <w:tcBorders>
              <w:top w:val="single" w:sz="4" w:space="0" w:color="auto"/>
              <w:left w:val="dashed" w:sz="8" w:space="0" w:color="F79646"/>
              <w:bottom w:val="dashed" w:sz="8" w:space="0" w:color="F79646"/>
              <w:right w:val="single" w:sz="12" w:space="0" w:color="auto"/>
            </w:tcBorders>
            <w:shd w:val="clear" w:color="000000" w:fill="000080"/>
            <w:vAlign w:val="bottom"/>
            <w:hideMark/>
          </w:tcPr>
          <w:p w14:paraId="2C37FD09" w14:textId="77777777" w:rsidR="009C7D9F" w:rsidRPr="001076CF" w:rsidRDefault="009C7D9F" w:rsidP="00D03589">
            <w:pPr>
              <w:jc w:val="center"/>
              <w:rPr>
                <w:rFonts w:ascii="Arial" w:eastAsia="Times New Roman" w:hAnsi="Arial" w:cs="Arial"/>
                <w:b/>
                <w:bCs/>
                <w:color w:val="FFFFFF"/>
              </w:rPr>
            </w:pPr>
            <w:r w:rsidRPr="001076CF">
              <w:rPr>
                <w:rFonts w:ascii="Arial" w:eastAsia="Times New Roman" w:hAnsi="Arial" w:cs="Arial"/>
                <w:b/>
                <w:bCs/>
                <w:color w:val="FFFFFF"/>
              </w:rPr>
              <w:t>1500</w:t>
            </w:r>
          </w:p>
        </w:tc>
        <w:tc>
          <w:tcPr>
            <w:tcW w:w="359" w:type="dxa"/>
            <w:tcBorders>
              <w:top w:val="nil"/>
              <w:left w:val="nil"/>
              <w:bottom w:val="dashed" w:sz="8" w:space="0" w:color="F79646"/>
              <w:right w:val="nil"/>
            </w:tcBorders>
            <w:shd w:val="clear" w:color="000000" w:fill="BBE2C7"/>
            <w:vAlign w:val="bottom"/>
            <w:hideMark/>
          </w:tcPr>
          <w:p w14:paraId="7AF300FB"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57799EA9"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6FC88E70"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59" w:type="dxa"/>
            <w:tcBorders>
              <w:top w:val="nil"/>
              <w:left w:val="nil"/>
              <w:bottom w:val="dashed" w:sz="8" w:space="0" w:color="F79646"/>
              <w:right w:val="nil"/>
            </w:tcBorders>
            <w:shd w:val="clear" w:color="000000" w:fill="BBE2C7"/>
            <w:vAlign w:val="bottom"/>
            <w:hideMark/>
          </w:tcPr>
          <w:p w14:paraId="7C0D3EBE"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4</w:t>
            </w:r>
          </w:p>
        </w:tc>
        <w:tc>
          <w:tcPr>
            <w:tcW w:w="360" w:type="dxa"/>
            <w:tcBorders>
              <w:top w:val="nil"/>
              <w:left w:val="nil"/>
              <w:bottom w:val="dashed" w:sz="8" w:space="0" w:color="F79646"/>
              <w:right w:val="nil"/>
            </w:tcBorders>
            <w:shd w:val="clear" w:color="000000" w:fill="63BE7B"/>
            <w:vAlign w:val="bottom"/>
            <w:hideMark/>
          </w:tcPr>
          <w:p w14:paraId="232CFA22"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F84AE9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02B82B7"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042A3D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7941E3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7858C74C"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00E2B735"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49B24D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EE091D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2846B1C4"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3B1E7C31"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1B8F26A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5DCB85ED"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nil"/>
            </w:tcBorders>
            <w:shd w:val="clear" w:color="000000" w:fill="63BE7B"/>
            <w:vAlign w:val="bottom"/>
            <w:hideMark/>
          </w:tcPr>
          <w:p w14:paraId="63DDAF16"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c>
          <w:tcPr>
            <w:tcW w:w="360" w:type="dxa"/>
            <w:tcBorders>
              <w:top w:val="nil"/>
              <w:left w:val="nil"/>
              <w:bottom w:val="dashed" w:sz="8" w:space="0" w:color="F79646"/>
              <w:right w:val="dashed" w:sz="8" w:space="0" w:color="F79646"/>
            </w:tcBorders>
            <w:shd w:val="clear" w:color="000000" w:fill="63BE7B"/>
            <w:vAlign w:val="bottom"/>
            <w:hideMark/>
          </w:tcPr>
          <w:p w14:paraId="4A92BE9A" w14:textId="77777777" w:rsidR="009C7D9F" w:rsidRPr="001076CF" w:rsidRDefault="009C7D9F" w:rsidP="00D03589">
            <w:pPr>
              <w:jc w:val="right"/>
              <w:rPr>
                <w:rFonts w:ascii="Arial" w:eastAsia="Times New Roman" w:hAnsi="Arial" w:cs="Arial"/>
                <w:sz w:val="20"/>
                <w:szCs w:val="20"/>
              </w:rPr>
            </w:pPr>
            <w:r w:rsidRPr="001076CF">
              <w:rPr>
                <w:rFonts w:ascii="Arial" w:eastAsia="Times New Roman" w:hAnsi="Arial" w:cs="Arial"/>
                <w:sz w:val="20"/>
                <w:szCs w:val="20"/>
              </w:rPr>
              <w:t>8</w:t>
            </w:r>
          </w:p>
        </w:tc>
      </w:tr>
    </w:tbl>
    <w:p w14:paraId="3EA75BAA" w14:textId="77777777" w:rsidR="009C7D9F" w:rsidRPr="009C7D9F" w:rsidRDefault="009C7D9F" w:rsidP="009C7D9F">
      <w:pPr>
        <w:rPr>
          <w:highlight w:val="lightGray"/>
        </w:rPr>
      </w:pPr>
    </w:p>
    <w:p w14:paraId="001CF780" w14:textId="77777777" w:rsidR="00D03589" w:rsidRDefault="00D03589" w:rsidP="00D03589">
      <w:pPr>
        <w:pStyle w:val="Heading4"/>
      </w:pPr>
      <w:r>
        <w:t>Future Planned Work</w:t>
      </w:r>
    </w:p>
    <w:p w14:paraId="724F9E52" w14:textId="34BE1CA4" w:rsidR="00D03589" w:rsidRDefault="00D03589" w:rsidP="00D03589">
      <w:pPr>
        <w:rPr>
          <w:highlight w:val="lightGray"/>
        </w:rPr>
      </w:pPr>
      <w:r>
        <w:t xml:space="preserve">Given the uncertainty in projecting the pace of future improvements in turbine performance, </w:t>
      </w:r>
      <w:commentRangeStart w:id="17"/>
      <w:r w:rsidRPr="00BF065A">
        <w:t>we plan to submit these assumptions to review by a technical review committee.</w:t>
      </w:r>
      <w:commentRangeEnd w:id="17"/>
      <w:r w:rsidRPr="00BF065A">
        <w:commentReference w:id="17"/>
      </w:r>
    </w:p>
    <w:p w14:paraId="1B0F3326" w14:textId="33206D1F" w:rsidR="00FA5450" w:rsidRPr="00CB7458" w:rsidRDefault="00E41B70" w:rsidP="00FA5450">
      <w:pPr>
        <w:pStyle w:val="Heading2"/>
      </w:pPr>
      <w:r>
        <w:rPr>
          <w:highlight w:val="lightGray"/>
        </w:rPr>
        <w:br w:type="column"/>
      </w:r>
      <w:bookmarkStart w:id="18" w:name="_Toc307566236"/>
      <w:r w:rsidR="00FA5450" w:rsidRPr="00CB7458">
        <w:t>2.</w:t>
      </w:r>
      <w:r w:rsidR="00FA5450">
        <w:t>4</w:t>
      </w:r>
      <w:r w:rsidR="00FA5450" w:rsidRPr="00CB7458">
        <w:t xml:space="preserve"> System Installation Costs</w:t>
      </w:r>
      <w:r w:rsidR="00FA5450">
        <w:t xml:space="preserve"> (Wind-Specific)</w:t>
      </w:r>
      <w:bookmarkEnd w:id="18"/>
    </w:p>
    <w:p w14:paraId="312A0528" w14:textId="77777777" w:rsidR="00FA5450" w:rsidRDefault="00FA5450" w:rsidP="00FA5450">
      <w:pPr>
        <w:pStyle w:val="Heading4"/>
      </w:pPr>
      <w:r>
        <w:t>Summary</w:t>
      </w:r>
    </w:p>
    <w:p w14:paraId="3414ACE5" w14:textId="77777777" w:rsidR="00FA5450" w:rsidRDefault="00FA5450" w:rsidP="00FA5450">
      <w:r>
        <w:t>Distributed wind system installation costs are parameterized in dGen with three inputs: capital costs ($/kw), default tower height (hub height in m), and marginal costs for higher towers above the default height ($/kw/m). Costs are customizable for each rated turbine size (2.5, 5, 10, 20, 50, 100, 250, 500, 750, 1000, and 1500 kw) and model year.</w:t>
      </w:r>
      <w:r w:rsidRPr="00ED6B82">
        <w:t xml:space="preserve"> </w:t>
      </w:r>
    </w:p>
    <w:p w14:paraId="18398D1C" w14:textId="77777777" w:rsidR="00FA5450" w:rsidRDefault="00FA5450" w:rsidP="00FA5450">
      <w:pPr>
        <w:pStyle w:val="Heading4"/>
      </w:pPr>
      <w:r>
        <w:t>Default Settings (2014)</w:t>
      </w:r>
    </w:p>
    <w:p w14:paraId="72E71C52" w14:textId="77777777" w:rsidR="00FA5450" w:rsidRDefault="00FA5450" w:rsidP="00FA5450">
      <w:r>
        <w:t xml:space="preserve">Initial system costs for the first model year (2014) are detailed in the table below. </w:t>
      </w:r>
    </w:p>
    <w:p w14:paraId="27367BFD" w14:textId="77777777" w:rsidR="00FA5450" w:rsidRDefault="00FA5450" w:rsidP="00FA5450"/>
    <w:tbl>
      <w:tblPr>
        <w:tblStyle w:val="MediumList21"/>
        <w:tblW w:w="6007" w:type="dxa"/>
        <w:jc w:val="center"/>
        <w:tblLook w:val="04A0" w:firstRow="1" w:lastRow="0" w:firstColumn="1" w:lastColumn="0" w:noHBand="0" w:noVBand="1"/>
      </w:tblPr>
      <w:tblGrid>
        <w:gridCol w:w="987"/>
        <w:gridCol w:w="1100"/>
        <w:gridCol w:w="1222"/>
        <w:gridCol w:w="1349"/>
        <w:gridCol w:w="1349"/>
      </w:tblGrid>
      <w:tr w:rsidR="00FA5450" w:rsidRPr="00800AF2" w14:paraId="0A0DB5FC" w14:textId="77777777" w:rsidTr="00BB4329">
        <w:trPr>
          <w:cnfStyle w:val="100000000000" w:firstRow="1" w:lastRow="0" w:firstColumn="0" w:lastColumn="0" w:oddVBand="0" w:evenVBand="0" w:oddHBand="0" w:evenHBand="0" w:firstRowFirstColumn="0" w:firstRowLastColumn="0" w:lastRowFirstColumn="0" w:lastRowLastColumn="0"/>
          <w:trHeight w:hRule="exact" w:val="1008"/>
          <w:jc w:val="center"/>
        </w:trPr>
        <w:tc>
          <w:tcPr>
            <w:cnfStyle w:val="001000000100" w:firstRow="0" w:lastRow="0" w:firstColumn="1" w:lastColumn="0" w:oddVBand="0" w:evenVBand="0" w:oddHBand="0" w:evenHBand="0" w:firstRowFirstColumn="1" w:firstRowLastColumn="0" w:lastRowFirstColumn="0" w:lastRowLastColumn="0"/>
            <w:tcW w:w="987" w:type="dxa"/>
            <w:hideMark/>
          </w:tcPr>
          <w:p w14:paraId="703F58AC" w14:textId="77777777" w:rsidR="00FA5450" w:rsidRPr="00CD62B9" w:rsidRDefault="00FA5450" w:rsidP="00BB4329">
            <w:pPr>
              <w:ind w:left="-74" w:firstLine="74"/>
              <w:jc w:val="center"/>
              <w:rPr>
                <w:rFonts w:asciiTheme="minorHAnsi" w:hAnsiTheme="minorHAnsi"/>
                <w:b/>
                <w:bCs/>
                <w:sz w:val="20"/>
                <w:szCs w:val="20"/>
              </w:rPr>
            </w:pPr>
            <w:r w:rsidRPr="00CD62B9">
              <w:rPr>
                <w:rFonts w:asciiTheme="minorHAnsi" w:hAnsiTheme="minorHAnsi"/>
                <w:b/>
                <w:bCs/>
                <w:sz w:val="20"/>
                <w:szCs w:val="20"/>
              </w:rPr>
              <w:t>Turbine Rated Power (kW)</w:t>
            </w:r>
          </w:p>
        </w:tc>
        <w:tc>
          <w:tcPr>
            <w:tcW w:w="1100" w:type="dxa"/>
            <w:hideMark/>
          </w:tcPr>
          <w:p w14:paraId="4939AE6D" w14:textId="77777777" w:rsidR="00FA5450" w:rsidRPr="00CD62B9"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Adjusted Cost ($/kW)</w:t>
            </w:r>
          </w:p>
        </w:tc>
        <w:tc>
          <w:tcPr>
            <w:tcW w:w="1222" w:type="dxa"/>
            <w:hideMark/>
          </w:tcPr>
          <w:p w14:paraId="44E573D3" w14:textId="77777777" w:rsidR="00FA5450"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sidRPr="00CD62B9">
              <w:rPr>
                <w:rFonts w:asciiTheme="minorHAnsi" w:hAnsiTheme="minorHAnsi"/>
                <w:b/>
                <w:bCs/>
                <w:sz w:val="20"/>
                <w:szCs w:val="20"/>
              </w:rPr>
              <w:t xml:space="preserve">Installed </w:t>
            </w:r>
            <w:r>
              <w:rPr>
                <w:rFonts w:asciiTheme="minorHAnsi" w:hAnsiTheme="minorHAnsi"/>
                <w:b/>
                <w:bCs/>
                <w:sz w:val="20"/>
                <w:szCs w:val="20"/>
              </w:rPr>
              <w:t>C</w:t>
            </w:r>
            <w:r w:rsidRPr="00CD62B9">
              <w:rPr>
                <w:rFonts w:asciiTheme="minorHAnsi" w:hAnsiTheme="minorHAnsi"/>
                <w:b/>
                <w:bCs/>
                <w:sz w:val="20"/>
                <w:szCs w:val="20"/>
              </w:rPr>
              <w:t xml:space="preserve">ost </w:t>
            </w:r>
          </w:p>
          <w:p w14:paraId="31993288" w14:textId="77777777" w:rsidR="00FA5450" w:rsidRPr="00CD62B9"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w:t>
            </w:r>
          </w:p>
        </w:tc>
        <w:tc>
          <w:tcPr>
            <w:tcW w:w="1349" w:type="dxa"/>
            <w:hideMark/>
          </w:tcPr>
          <w:p w14:paraId="5D344CD1" w14:textId="77777777" w:rsidR="00FA5450" w:rsidRPr="00CD62B9"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sz w:val="20"/>
                <w:szCs w:val="20"/>
              </w:rPr>
            </w:pPr>
            <w:r>
              <w:rPr>
                <w:rFonts w:asciiTheme="minorHAnsi" w:hAnsiTheme="minorHAnsi"/>
                <w:b/>
                <w:bCs/>
                <w:sz w:val="20"/>
                <w:szCs w:val="20"/>
              </w:rPr>
              <w:t>Default (minimum)</w:t>
            </w:r>
            <w:r w:rsidRPr="00CD62B9">
              <w:rPr>
                <w:rFonts w:asciiTheme="minorHAnsi" w:hAnsiTheme="minorHAnsi"/>
                <w:b/>
                <w:bCs/>
                <w:sz w:val="20"/>
                <w:szCs w:val="20"/>
              </w:rPr>
              <w:t xml:space="preserve"> Hub </w:t>
            </w:r>
            <w:r>
              <w:rPr>
                <w:rFonts w:asciiTheme="minorHAnsi" w:hAnsiTheme="minorHAnsi"/>
                <w:b/>
                <w:bCs/>
                <w:sz w:val="20"/>
                <w:szCs w:val="20"/>
              </w:rPr>
              <w:t>Height</w:t>
            </w:r>
            <w:r w:rsidRPr="00CD62B9">
              <w:rPr>
                <w:rFonts w:asciiTheme="minorHAnsi" w:hAnsiTheme="minorHAnsi"/>
                <w:b/>
                <w:bCs/>
                <w:sz w:val="20"/>
                <w:szCs w:val="20"/>
              </w:rPr>
              <w:t xml:space="preserve"> </w:t>
            </w:r>
            <w:r>
              <w:rPr>
                <w:rFonts w:asciiTheme="minorHAnsi" w:hAnsiTheme="minorHAnsi"/>
                <w:b/>
                <w:bCs/>
                <w:sz w:val="20"/>
                <w:szCs w:val="20"/>
              </w:rPr>
              <w:t>(</w:t>
            </w:r>
            <w:r w:rsidRPr="00CD62B9">
              <w:rPr>
                <w:rFonts w:asciiTheme="minorHAnsi" w:hAnsiTheme="minorHAnsi"/>
                <w:b/>
                <w:bCs/>
                <w:sz w:val="20"/>
                <w:szCs w:val="20"/>
              </w:rPr>
              <w:t>m</w:t>
            </w:r>
            <w:r>
              <w:rPr>
                <w:rFonts w:asciiTheme="minorHAnsi" w:hAnsiTheme="minorHAnsi"/>
                <w:b/>
                <w:bCs/>
                <w:sz w:val="20"/>
                <w:szCs w:val="20"/>
              </w:rPr>
              <w:t>)</w:t>
            </w:r>
          </w:p>
        </w:tc>
        <w:tc>
          <w:tcPr>
            <w:tcW w:w="1349" w:type="dxa"/>
          </w:tcPr>
          <w:p w14:paraId="3A73DDB8" w14:textId="77777777" w:rsidR="00FA5450" w:rsidRPr="00800AF2" w:rsidRDefault="00FA5450" w:rsidP="00BB4329">
            <w:pPr>
              <w:cnfStyle w:val="100000000000" w:firstRow="1" w:lastRow="0" w:firstColumn="0" w:lastColumn="0" w:oddVBand="0" w:evenVBand="0" w:oddHBand="0" w:evenHBand="0" w:firstRowFirstColumn="0" w:firstRowLastColumn="0" w:lastRowFirstColumn="0" w:lastRowLastColumn="0"/>
              <w:rPr>
                <w:rFonts w:asciiTheme="minorHAnsi" w:hAnsiTheme="minorHAnsi"/>
                <w:b/>
                <w:bCs/>
                <w:color w:val="000000"/>
                <w:sz w:val="20"/>
              </w:rPr>
            </w:pPr>
            <w:r w:rsidRPr="00800AF2">
              <w:rPr>
                <w:rFonts w:asciiTheme="minorHAnsi" w:hAnsiTheme="minorHAnsi"/>
                <w:b/>
                <w:bCs/>
                <w:color w:val="000000"/>
                <w:sz w:val="20"/>
              </w:rPr>
              <w:t>Marg</w:t>
            </w:r>
            <w:r>
              <w:rPr>
                <w:rFonts w:asciiTheme="minorHAnsi" w:hAnsiTheme="minorHAnsi"/>
                <w:b/>
                <w:bCs/>
                <w:color w:val="000000"/>
                <w:sz w:val="20"/>
              </w:rPr>
              <w:t>inal</w:t>
            </w:r>
            <w:r w:rsidRPr="00800AF2">
              <w:rPr>
                <w:rFonts w:asciiTheme="minorHAnsi" w:hAnsiTheme="minorHAnsi"/>
                <w:b/>
                <w:bCs/>
                <w:color w:val="000000"/>
                <w:sz w:val="20"/>
              </w:rPr>
              <w:t xml:space="preserve"> Tower Cost ($/[kW*m])</w:t>
            </w:r>
          </w:p>
        </w:tc>
      </w:tr>
      <w:tr w:rsidR="00FA5450" w:rsidRPr="00800AF2" w14:paraId="0F05F6F5"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B0B4BBA"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2.5</w:t>
            </w:r>
          </w:p>
        </w:tc>
        <w:tc>
          <w:tcPr>
            <w:tcW w:w="1100" w:type="dxa"/>
            <w:noWrap/>
            <w:hideMark/>
          </w:tcPr>
          <w:p w14:paraId="0B650DD8"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$10,045</w:t>
            </w:r>
          </w:p>
        </w:tc>
        <w:tc>
          <w:tcPr>
            <w:tcW w:w="1222" w:type="dxa"/>
            <w:noWrap/>
            <w:hideMark/>
          </w:tcPr>
          <w:p w14:paraId="3ED0C0D4"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$25,113</w:t>
            </w:r>
          </w:p>
        </w:tc>
        <w:tc>
          <w:tcPr>
            <w:tcW w:w="1349" w:type="dxa"/>
            <w:noWrap/>
            <w:hideMark/>
          </w:tcPr>
          <w:p w14:paraId="6982690B"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20</w:t>
            </w:r>
          </w:p>
        </w:tc>
        <w:tc>
          <w:tcPr>
            <w:tcW w:w="1349" w:type="dxa"/>
          </w:tcPr>
          <w:p w14:paraId="4B04B7A4"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$211</w:t>
            </w:r>
          </w:p>
        </w:tc>
      </w:tr>
      <w:tr w:rsidR="00FA5450" w:rsidRPr="00800AF2" w14:paraId="3CDA98DD"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72DFC973"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5</w:t>
            </w:r>
          </w:p>
        </w:tc>
        <w:tc>
          <w:tcPr>
            <w:tcW w:w="1100" w:type="dxa"/>
            <w:noWrap/>
            <w:hideMark/>
          </w:tcPr>
          <w:p w14:paraId="0E4046AD"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$7,785</w:t>
            </w:r>
          </w:p>
        </w:tc>
        <w:tc>
          <w:tcPr>
            <w:tcW w:w="1222" w:type="dxa"/>
            <w:noWrap/>
            <w:hideMark/>
          </w:tcPr>
          <w:p w14:paraId="52E4251A"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$38,925</w:t>
            </w:r>
          </w:p>
        </w:tc>
        <w:tc>
          <w:tcPr>
            <w:tcW w:w="1349" w:type="dxa"/>
            <w:noWrap/>
            <w:hideMark/>
          </w:tcPr>
          <w:p w14:paraId="15703083"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C01D1CF"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$164</w:t>
            </w:r>
          </w:p>
        </w:tc>
      </w:tr>
      <w:tr w:rsidR="00FA5450" w:rsidRPr="00800AF2" w14:paraId="7BCE6BBA"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292725A3"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10</w:t>
            </w:r>
          </w:p>
        </w:tc>
        <w:tc>
          <w:tcPr>
            <w:tcW w:w="1100" w:type="dxa"/>
            <w:noWrap/>
            <w:hideMark/>
          </w:tcPr>
          <w:p w14:paraId="5DDB9F67"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$6,914</w:t>
            </w:r>
          </w:p>
        </w:tc>
        <w:tc>
          <w:tcPr>
            <w:tcW w:w="1222" w:type="dxa"/>
            <w:noWrap/>
            <w:hideMark/>
          </w:tcPr>
          <w:p w14:paraId="4D7F0D4E"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$69,145</w:t>
            </w:r>
          </w:p>
        </w:tc>
        <w:tc>
          <w:tcPr>
            <w:tcW w:w="1349" w:type="dxa"/>
            <w:noWrap/>
            <w:hideMark/>
          </w:tcPr>
          <w:p w14:paraId="1E2E4FD7"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71B9B129"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$118</w:t>
            </w:r>
          </w:p>
        </w:tc>
      </w:tr>
      <w:tr w:rsidR="00FA5450" w:rsidRPr="00800AF2" w14:paraId="48C3E085"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907A5E6"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20</w:t>
            </w:r>
          </w:p>
        </w:tc>
        <w:tc>
          <w:tcPr>
            <w:tcW w:w="1100" w:type="dxa"/>
            <w:noWrap/>
            <w:hideMark/>
          </w:tcPr>
          <w:p w14:paraId="75742E9C"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$6,459</w:t>
            </w:r>
          </w:p>
        </w:tc>
        <w:tc>
          <w:tcPr>
            <w:tcW w:w="1222" w:type="dxa"/>
            <w:noWrap/>
            <w:hideMark/>
          </w:tcPr>
          <w:p w14:paraId="052D1082"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$129,186</w:t>
            </w:r>
          </w:p>
        </w:tc>
        <w:tc>
          <w:tcPr>
            <w:tcW w:w="1349" w:type="dxa"/>
            <w:noWrap/>
            <w:hideMark/>
          </w:tcPr>
          <w:p w14:paraId="2CDF0C31"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03E379CA"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$71</w:t>
            </w:r>
          </w:p>
        </w:tc>
      </w:tr>
      <w:tr w:rsidR="00FA5450" w:rsidRPr="00800AF2" w14:paraId="4716673D"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D89399E"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50</w:t>
            </w:r>
          </w:p>
        </w:tc>
        <w:tc>
          <w:tcPr>
            <w:tcW w:w="1100" w:type="dxa"/>
            <w:noWrap/>
            <w:hideMark/>
          </w:tcPr>
          <w:p w14:paraId="34741A12"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$5,858</w:t>
            </w:r>
          </w:p>
        </w:tc>
        <w:tc>
          <w:tcPr>
            <w:tcW w:w="1222" w:type="dxa"/>
            <w:noWrap/>
            <w:hideMark/>
          </w:tcPr>
          <w:p w14:paraId="6518FCCD"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$292,879</w:t>
            </w:r>
          </w:p>
        </w:tc>
        <w:tc>
          <w:tcPr>
            <w:tcW w:w="1349" w:type="dxa"/>
            <w:noWrap/>
            <w:hideMark/>
          </w:tcPr>
          <w:p w14:paraId="0AA743A1"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30</w:t>
            </w:r>
          </w:p>
        </w:tc>
        <w:tc>
          <w:tcPr>
            <w:tcW w:w="1349" w:type="dxa"/>
          </w:tcPr>
          <w:p w14:paraId="4DDA3454"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$15.7</w:t>
            </w:r>
          </w:p>
        </w:tc>
      </w:tr>
      <w:tr w:rsidR="00FA5450" w:rsidRPr="00800AF2" w14:paraId="413F5C35"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1835824"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100</w:t>
            </w:r>
          </w:p>
        </w:tc>
        <w:tc>
          <w:tcPr>
            <w:tcW w:w="1100" w:type="dxa"/>
            <w:noWrap/>
            <w:hideMark/>
          </w:tcPr>
          <w:p w14:paraId="66D933C5"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$5,402</w:t>
            </w:r>
          </w:p>
        </w:tc>
        <w:tc>
          <w:tcPr>
            <w:tcW w:w="1222" w:type="dxa"/>
            <w:noWrap/>
            <w:hideMark/>
          </w:tcPr>
          <w:p w14:paraId="35A3EC7A"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$540,238</w:t>
            </w:r>
          </w:p>
        </w:tc>
        <w:tc>
          <w:tcPr>
            <w:tcW w:w="1349" w:type="dxa"/>
            <w:noWrap/>
            <w:hideMark/>
          </w:tcPr>
          <w:p w14:paraId="6CB3CAFA"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40</w:t>
            </w:r>
          </w:p>
        </w:tc>
        <w:tc>
          <w:tcPr>
            <w:tcW w:w="1349" w:type="dxa"/>
          </w:tcPr>
          <w:p w14:paraId="487EBDAC"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$11.3</w:t>
            </w:r>
          </w:p>
        </w:tc>
      </w:tr>
      <w:tr w:rsidR="00FA5450" w:rsidRPr="00800AF2" w14:paraId="5B20C86C"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36C1263C"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250</w:t>
            </w:r>
          </w:p>
        </w:tc>
        <w:tc>
          <w:tcPr>
            <w:tcW w:w="1100" w:type="dxa"/>
            <w:noWrap/>
            <w:hideMark/>
          </w:tcPr>
          <w:p w14:paraId="2AE4A27E"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$3,525</w:t>
            </w:r>
          </w:p>
        </w:tc>
        <w:tc>
          <w:tcPr>
            <w:tcW w:w="1222" w:type="dxa"/>
            <w:noWrap/>
            <w:hideMark/>
          </w:tcPr>
          <w:p w14:paraId="203A7552"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$881,232</w:t>
            </w:r>
          </w:p>
        </w:tc>
        <w:tc>
          <w:tcPr>
            <w:tcW w:w="1349" w:type="dxa"/>
            <w:noWrap/>
            <w:hideMark/>
          </w:tcPr>
          <w:p w14:paraId="7DB39171"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6CDFA744"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$10.8</w:t>
            </w:r>
            <w:r>
              <w:rPr>
                <w:rFonts w:asciiTheme="minorHAnsi" w:hAnsiTheme="minorHAnsi"/>
                <w:color w:val="000000"/>
                <w:sz w:val="20"/>
              </w:rPr>
              <w:t>*</w:t>
            </w:r>
          </w:p>
        </w:tc>
      </w:tr>
      <w:tr w:rsidR="00FA5450" w:rsidRPr="00800AF2" w14:paraId="2B901CA7"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13B5C6A8"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500</w:t>
            </w:r>
          </w:p>
        </w:tc>
        <w:tc>
          <w:tcPr>
            <w:tcW w:w="1100" w:type="dxa"/>
            <w:noWrap/>
            <w:hideMark/>
          </w:tcPr>
          <w:p w14:paraId="3F92D254"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$2,961</w:t>
            </w:r>
          </w:p>
        </w:tc>
        <w:tc>
          <w:tcPr>
            <w:tcW w:w="1222" w:type="dxa"/>
            <w:noWrap/>
            <w:hideMark/>
          </w:tcPr>
          <w:p w14:paraId="7E9BBC4D"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$1,480,283</w:t>
            </w:r>
          </w:p>
        </w:tc>
        <w:tc>
          <w:tcPr>
            <w:tcW w:w="1349" w:type="dxa"/>
            <w:noWrap/>
            <w:hideMark/>
          </w:tcPr>
          <w:p w14:paraId="3793C35E"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3ABACE7B"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$9.9</w:t>
            </w:r>
            <w:r>
              <w:rPr>
                <w:rFonts w:asciiTheme="minorHAnsi" w:hAnsiTheme="minorHAnsi"/>
                <w:color w:val="000000"/>
                <w:sz w:val="20"/>
              </w:rPr>
              <w:t>*</w:t>
            </w:r>
          </w:p>
        </w:tc>
      </w:tr>
      <w:tr w:rsidR="00FA5450" w:rsidRPr="00800AF2" w14:paraId="244A1F79"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52A7EF95"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750</w:t>
            </w:r>
          </w:p>
        </w:tc>
        <w:tc>
          <w:tcPr>
            <w:tcW w:w="1100" w:type="dxa"/>
            <w:noWrap/>
            <w:hideMark/>
          </w:tcPr>
          <w:p w14:paraId="0F9F1AD2"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$2,630</w:t>
            </w:r>
          </w:p>
        </w:tc>
        <w:tc>
          <w:tcPr>
            <w:tcW w:w="1222" w:type="dxa"/>
            <w:noWrap/>
            <w:hideMark/>
          </w:tcPr>
          <w:p w14:paraId="65D4AF25"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$1,972,827</w:t>
            </w:r>
          </w:p>
        </w:tc>
        <w:tc>
          <w:tcPr>
            <w:tcW w:w="1349" w:type="dxa"/>
            <w:noWrap/>
            <w:hideMark/>
          </w:tcPr>
          <w:p w14:paraId="2B501BDF"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50</w:t>
            </w:r>
          </w:p>
        </w:tc>
        <w:tc>
          <w:tcPr>
            <w:tcW w:w="1349" w:type="dxa"/>
          </w:tcPr>
          <w:p w14:paraId="3B4A1666"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$9.0</w:t>
            </w:r>
            <w:r>
              <w:rPr>
                <w:rFonts w:asciiTheme="minorHAnsi" w:hAnsiTheme="minorHAnsi"/>
                <w:color w:val="000000"/>
                <w:sz w:val="20"/>
              </w:rPr>
              <w:t>*</w:t>
            </w:r>
          </w:p>
        </w:tc>
      </w:tr>
      <w:tr w:rsidR="00FA5450" w:rsidRPr="00800AF2" w14:paraId="62390BAC"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AA62552"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000</w:t>
            </w:r>
          </w:p>
        </w:tc>
        <w:tc>
          <w:tcPr>
            <w:tcW w:w="1100" w:type="dxa"/>
            <w:noWrap/>
            <w:hideMark/>
          </w:tcPr>
          <w:p w14:paraId="62F295C0"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$2,396</w:t>
            </w:r>
          </w:p>
        </w:tc>
        <w:tc>
          <w:tcPr>
            <w:tcW w:w="1222" w:type="dxa"/>
            <w:noWrap/>
            <w:hideMark/>
          </w:tcPr>
          <w:p w14:paraId="0F67D439"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$2,396,206</w:t>
            </w:r>
          </w:p>
        </w:tc>
        <w:tc>
          <w:tcPr>
            <w:tcW w:w="1349" w:type="dxa"/>
            <w:noWrap/>
            <w:hideMark/>
          </w:tcPr>
          <w:p w14:paraId="1D4550A5" w14:textId="77777777" w:rsidR="00FA5450" w:rsidRPr="00CD62B9" w:rsidRDefault="00FA5450" w:rsidP="00BB432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07339DCA" w14:textId="77777777" w:rsidR="00FA5450" w:rsidRPr="00800AF2" w:rsidRDefault="00FA5450" w:rsidP="00BB432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$8.1</w:t>
            </w:r>
          </w:p>
        </w:tc>
      </w:tr>
      <w:tr w:rsidR="00FA5450" w:rsidRPr="00800AF2" w14:paraId="57D14B0A" w14:textId="77777777" w:rsidTr="00BB4329">
        <w:trPr>
          <w:cnfStyle w:val="000000100000" w:firstRow="0" w:lastRow="0" w:firstColumn="0" w:lastColumn="0" w:oddVBand="0" w:evenVBand="0" w:oddHBand="1" w:evenHBand="0" w:firstRowFirstColumn="0" w:firstRowLastColumn="0" w:lastRowFirstColumn="0" w:lastRowLastColumn="0"/>
          <w:trHeight w:val="73"/>
          <w:jc w:val="center"/>
        </w:trPr>
        <w:tc>
          <w:tcPr>
            <w:cnfStyle w:val="001000000000" w:firstRow="0" w:lastRow="0" w:firstColumn="1" w:lastColumn="0" w:oddVBand="0" w:evenVBand="0" w:oddHBand="0" w:evenHBand="0" w:firstRowFirstColumn="0" w:firstRowLastColumn="0" w:lastRowFirstColumn="0" w:lastRowLastColumn="0"/>
            <w:tcW w:w="987" w:type="dxa"/>
            <w:noWrap/>
            <w:hideMark/>
          </w:tcPr>
          <w:p w14:paraId="4181B5A7" w14:textId="77777777" w:rsidR="00FA5450" w:rsidRPr="00CD62B9" w:rsidRDefault="00FA5450" w:rsidP="00BB4329">
            <w:pPr>
              <w:jc w:val="center"/>
              <w:rPr>
                <w:rFonts w:asciiTheme="minorHAnsi" w:hAnsiTheme="minorHAnsi"/>
                <w:sz w:val="20"/>
                <w:szCs w:val="20"/>
              </w:rPr>
            </w:pPr>
            <w:r w:rsidRPr="00CD62B9">
              <w:rPr>
                <w:rFonts w:asciiTheme="minorHAnsi" w:hAnsiTheme="minorHAnsi"/>
                <w:sz w:val="20"/>
                <w:szCs w:val="20"/>
              </w:rPr>
              <w:t>1</w:t>
            </w:r>
            <w:r>
              <w:rPr>
                <w:rFonts w:asciiTheme="minorHAnsi" w:hAnsiTheme="minorHAnsi"/>
                <w:sz w:val="20"/>
                <w:szCs w:val="20"/>
              </w:rPr>
              <w:t>,</w:t>
            </w:r>
            <w:r w:rsidRPr="00CD62B9">
              <w:rPr>
                <w:rFonts w:asciiTheme="minorHAnsi" w:hAnsiTheme="minorHAnsi"/>
                <w:sz w:val="20"/>
                <w:szCs w:val="20"/>
              </w:rPr>
              <w:t>500</w:t>
            </w:r>
          </w:p>
        </w:tc>
        <w:tc>
          <w:tcPr>
            <w:tcW w:w="1100" w:type="dxa"/>
            <w:noWrap/>
            <w:hideMark/>
          </w:tcPr>
          <w:p w14:paraId="28229E49"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0"/>
                <w:szCs w:val="20"/>
              </w:rPr>
            </w:pPr>
            <w:r w:rsidRPr="00CD62B9">
              <w:rPr>
                <w:rFonts w:asciiTheme="minorHAnsi" w:hAnsiTheme="minorHAnsi"/>
                <w:bCs/>
                <w:sz w:val="20"/>
                <w:szCs w:val="20"/>
              </w:rPr>
              <w:t>$2,185</w:t>
            </w:r>
          </w:p>
        </w:tc>
        <w:tc>
          <w:tcPr>
            <w:tcW w:w="1222" w:type="dxa"/>
            <w:noWrap/>
            <w:hideMark/>
          </w:tcPr>
          <w:p w14:paraId="531F2F75"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$3,277,628</w:t>
            </w:r>
          </w:p>
        </w:tc>
        <w:tc>
          <w:tcPr>
            <w:tcW w:w="1349" w:type="dxa"/>
            <w:noWrap/>
            <w:hideMark/>
          </w:tcPr>
          <w:p w14:paraId="6E6C8CA5" w14:textId="77777777" w:rsidR="00FA5450" w:rsidRPr="00CD62B9" w:rsidRDefault="00FA5450" w:rsidP="00BB4329">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CD62B9">
              <w:rPr>
                <w:rFonts w:asciiTheme="minorHAnsi" w:hAnsiTheme="minorHAnsi"/>
                <w:sz w:val="20"/>
                <w:szCs w:val="20"/>
              </w:rPr>
              <w:t>80</w:t>
            </w:r>
          </w:p>
        </w:tc>
        <w:tc>
          <w:tcPr>
            <w:tcW w:w="1349" w:type="dxa"/>
          </w:tcPr>
          <w:p w14:paraId="555C7A6B" w14:textId="77777777" w:rsidR="00FA5450" w:rsidRPr="00800AF2" w:rsidRDefault="00FA5450" w:rsidP="00BB432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rPr>
            </w:pPr>
            <w:r w:rsidRPr="00800AF2">
              <w:rPr>
                <w:rFonts w:asciiTheme="minorHAnsi" w:hAnsiTheme="minorHAnsi"/>
                <w:color w:val="000000"/>
                <w:sz w:val="20"/>
              </w:rPr>
              <w:t>$6.4</w:t>
            </w:r>
          </w:p>
        </w:tc>
      </w:tr>
    </w:tbl>
    <w:p w14:paraId="13389541" w14:textId="77777777" w:rsidR="00FA5450" w:rsidRDefault="00FA5450" w:rsidP="00FA5450"/>
    <w:p w14:paraId="7CC29130" w14:textId="77777777" w:rsidR="00FA5450" w:rsidRDefault="00FA5450" w:rsidP="00FA5450">
      <w:r>
        <w:t>NREL determined these costs through a methodology described in detail in the dGen documentation  (Appendix B, Section B4) (</w:t>
      </w:r>
      <w:r w:rsidRPr="00CA32E6">
        <w:t>Sigrin et al., 2015</w:t>
      </w:r>
      <w:r>
        <w:t>). In summary, this analysis included:</w:t>
      </w:r>
    </w:p>
    <w:p w14:paraId="4F48CF94" w14:textId="77777777" w:rsidR="00FA5450" w:rsidRDefault="00FA5450" w:rsidP="00FA5450">
      <w:pPr>
        <w:pStyle w:val="ListParagraph"/>
        <w:numPr>
          <w:ilvl w:val="0"/>
          <w:numId w:val="9"/>
        </w:numPr>
      </w:pPr>
      <w:r>
        <w:t xml:space="preserve">Reviewing and analyzing multiple data sets with project cost information and determining adjusted costs ($ per kw of rated power) for each of the 11 turbine sizes evaluated in the model. Specific data sources used include: </w:t>
      </w:r>
    </w:p>
    <w:p w14:paraId="37504565" w14:textId="77777777" w:rsidR="00FA5450" w:rsidRPr="001D25B1" w:rsidRDefault="00FA5450" w:rsidP="00FA5450">
      <w:pPr>
        <w:pStyle w:val="ListParagraph"/>
        <w:numPr>
          <w:ilvl w:val="0"/>
          <w:numId w:val="10"/>
        </w:numPr>
      </w:pPr>
      <w:r>
        <w:rPr>
          <w:color w:val="FF0000"/>
        </w:rPr>
        <w:t>A</w:t>
      </w:r>
      <w:r w:rsidRPr="001D074A">
        <w:rPr>
          <w:color w:val="FF0000"/>
        </w:rPr>
        <w:t xml:space="preserve"> non-public database of project-level characteristics funded under the US Department of Treasury 1603 program</w:t>
      </w:r>
      <w:r w:rsidRPr="00995633">
        <w:rPr>
          <w:color w:val="FF0000"/>
        </w:rPr>
        <w:t xml:space="preserve"> </w:t>
      </w:r>
    </w:p>
    <w:p w14:paraId="1D830B5C" w14:textId="77777777" w:rsidR="00FA5450" w:rsidRDefault="00FA5450" w:rsidP="00FA5450">
      <w:pPr>
        <w:pStyle w:val="ListParagraph"/>
        <w:numPr>
          <w:ilvl w:val="0"/>
          <w:numId w:val="10"/>
        </w:numPr>
      </w:pPr>
      <w:commentRangeStart w:id="19"/>
      <w:r w:rsidRPr="00995633">
        <w:rPr>
          <w:color w:val="FF0000"/>
        </w:rPr>
        <w:t>…</w:t>
      </w:r>
      <w:r>
        <w:t xml:space="preserve"> </w:t>
      </w:r>
      <w:commentRangeEnd w:id="19"/>
      <w:r>
        <w:rPr>
          <w:rStyle w:val="CommentReference"/>
        </w:rPr>
        <w:commentReference w:id="19"/>
      </w:r>
      <w:r>
        <w:t>.</w:t>
      </w:r>
    </w:p>
    <w:p w14:paraId="47578FD4" w14:textId="77777777" w:rsidR="00FA5450" w:rsidRDefault="00FA5450" w:rsidP="00FA5450">
      <w:pPr>
        <w:pStyle w:val="ListParagraph"/>
        <w:numPr>
          <w:ilvl w:val="0"/>
          <w:numId w:val="9"/>
        </w:numPr>
      </w:pPr>
      <w:r>
        <w:t xml:space="preserve">Interviewing several turbine and tower manufacturers to determine tower prices for various turbine sizes, then fitting a piecewise, best-fit curve to the empirical data to estimate marginal tower height costs. Only sparse data was available for turbines in the range of 250-750 kw. Industry sources for data included: </w:t>
      </w:r>
      <w:commentRangeStart w:id="20"/>
      <w:r w:rsidRPr="006071CE">
        <w:rPr>
          <w:color w:val="FF0000"/>
        </w:rPr>
        <w:t>…</w:t>
      </w:r>
      <w:r>
        <w:t xml:space="preserve"> </w:t>
      </w:r>
      <w:commentRangeEnd w:id="20"/>
      <w:r>
        <w:rPr>
          <w:rStyle w:val="CommentReference"/>
        </w:rPr>
        <w:commentReference w:id="20"/>
      </w:r>
      <w:r>
        <w:t>.</w:t>
      </w:r>
    </w:p>
    <w:p w14:paraId="053595D4" w14:textId="77777777" w:rsidR="00FA5450" w:rsidRDefault="00FA5450" w:rsidP="00FA5450">
      <w:pPr>
        <w:pStyle w:val="ListParagraph"/>
        <w:numPr>
          <w:ilvl w:val="0"/>
          <w:numId w:val="9"/>
        </w:numPr>
      </w:pPr>
      <w:r>
        <w:t>Adjusting project cost data from step 1 using the marginal tower height costs from step 2 to determine adjusted costs for each turbine size at the default (minimum) hub height.</w:t>
      </w:r>
    </w:p>
    <w:p w14:paraId="73C1A960" w14:textId="77777777" w:rsidR="00FA5450" w:rsidRPr="00A9673C" w:rsidRDefault="00FA5450" w:rsidP="00FA5450">
      <w:pPr>
        <w:pStyle w:val="Heading4"/>
      </w:pPr>
      <w:r>
        <w:t>Future Projections (2016 – 2050)</w:t>
      </w:r>
    </w:p>
    <w:p w14:paraId="678BAD07" w14:textId="7AD53244" w:rsidR="00FA5450" w:rsidRPr="00680B96" w:rsidRDefault="00FA5450" w:rsidP="00FA5450">
      <w:pPr>
        <w:rPr>
          <w:color w:val="FF0000"/>
        </w:rPr>
      </w:pPr>
      <w:commentRangeStart w:id="21"/>
      <w:r w:rsidRPr="00680B96">
        <w:rPr>
          <w:color w:val="FF0000"/>
        </w:rPr>
        <w:t xml:space="preserve">[ need to come up </w:t>
      </w:r>
      <w:r>
        <w:rPr>
          <w:color w:val="FF0000"/>
        </w:rPr>
        <w:t>explanation for how we have or will set these future cost projections</w:t>
      </w:r>
      <w:r w:rsidRPr="00680B96">
        <w:rPr>
          <w:color w:val="FF0000"/>
        </w:rPr>
        <w:t xml:space="preserve"> ]</w:t>
      </w:r>
      <w:r>
        <w:rPr>
          <w:color w:val="FF0000"/>
        </w:rPr>
        <w:t xml:space="preserve"> [ can break this discussion up by </w:t>
      </w:r>
      <w:r w:rsidR="00ED3A29">
        <w:rPr>
          <w:color w:val="FF0000"/>
        </w:rPr>
        <w:t>short and long term, if that helps]</w:t>
      </w:r>
      <w:commentRangeEnd w:id="21"/>
      <w:r w:rsidR="00E5145B">
        <w:rPr>
          <w:rStyle w:val="CommentReference"/>
        </w:rPr>
        <w:commentReference w:id="21"/>
      </w:r>
    </w:p>
    <w:p w14:paraId="7479C7C5" w14:textId="77777777" w:rsidR="00FA5450" w:rsidRDefault="00FA5450" w:rsidP="00FA5450">
      <w:pPr>
        <w:pStyle w:val="Heading4"/>
      </w:pPr>
      <w:commentRangeStart w:id="22"/>
      <w:r w:rsidRPr="000576C1">
        <w:t>Planned Future Work:</w:t>
      </w:r>
      <w:commentRangeEnd w:id="22"/>
      <w:r w:rsidR="00F031B8">
        <w:rPr>
          <w:rStyle w:val="CommentReference"/>
          <w:rFonts w:asciiTheme="minorHAnsi" w:eastAsiaTheme="minorEastAsia" w:hAnsiTheme="minorHAnsi" w:cstheme="minorBidi"/>
          <w:b w:val="0"/>
          <w:bCs w:val="0"/>
          <w:i w:val="0"/>
          <w:iCs w:val="0"/>
          <w:color w:val="auto"/>
        </w:rPr>
        <w:commentReference w:id="22"/>
      </w:r>
    </w:p>
    <w:p w14:paraId="7EF1D5C9" w14:textId="77777777" w:rsidR="00FA5450" w:rsidRDefault="00FA5450" w:rsidP="00FA5450">
      <w:r>
        <w:t xml:space="preserve">We plan to perform the following work to develop further empirical support for the following assumptions: </w:t>
      </w:r>
    </w:p>
    <w:p w14:paraId="1EA37EBA" w14:textId="77777777" w:rsidR="00FA5450" w:rsidRDefault="00FA5450" w:rsidP="00FA5450">
      <w:pPr>
        <w:pStyle w:val="ListParagraph"/>
        <w:numPr>
          <w:ilvl w:val="0"/>
          <w:numId w:val="11"/>
        </w:numPr>
      </w:pPr>
      <w:r>
        <w:t>Marginal tower height costs for mid-size turbines (250-750 kw)</w:t>
      </w:r>
    </w:p>
    <w:p w14:paraId="01415F0B" w14:textId="77777777" w:rsidR="00FA5450" w:rsidRPr="00680B96" w:rsidRDefault="00FA5450" w:rsidP="00FA5450">
      <w:pPr>
        <w:pStyle w:val="ListParagraph"/>
        <w:numPr>
          <w:ilvl w:val="0"/>
          <w:numId w:val="12"/>
        </w:numPr>
        <w:rPr>
          <w:color w:val="FF0000"/>
        </w:rPr>
      </w:pPr>
      <w:r w:rsidRPr="00680B96">
        <w:rPr>
          <w:color w:val="FF0000"/>
        </w:rPr>
        <w:t xml:space="preserve">Add </w:t>
      </w:r>
      <w:r>
        <w:rPr>
          <w:color w:val="FF0000"/>
        </w:rPr>
        <w:t>description</w:t>
      </w:r>
    </w:p>
    <w:p w14:paraId="43E7E8AF" w14:textId="77777777" w:rsidR="00FA5450" w:rsidRDefault="00FA5450" w:rsidP="00FA5450">
      <w:pPr>
        <w:pStyle w:val="ListParagraph"/>
        <w:numPr>
          <w:ilvl w:val="0"/>
          <w:numId w:val="11"/>
        </w:numPr>
      </w:pPr>
      <w:r>
        <w:t>Future projections of costs</w:t>
      </w:r>
    </w:p>
    <w:p w14:paraId="32D66A8D" w14:textId="77777777" w:rsidR="00FA5450" w:rsidRPr="003851EE" w:rsidRDefault="00FA5450" w:rsidP="00FA5450">
      <w:pPr>
        <w:pStyle w:val="ListParagraph"/>
        <w:numPr>
          <w:ilvl w:val="0"/>
          <w:numId w:val="13"/>
        </w:numPr>
        <w:rPr>
          <w:color w:val="FF0000"/>
        </w:rPr>
      </w:pPr>
      <w:r w:rsidRPr="00680B96">
        <w:rPr>
          <w:color w:val="FF0000"/>
        </w:rPr>
        <w:t xml:space="preserve">Add </w:t>
      </w:r>
      <w:r>
        <w:rPr>
          <w:color w:val="FF0000"/>
        </w:rPr>
        <w:t>description</w:t>
      </w:r>
    </w:p>
    <w:p w14:paraId="66C27485" w14:textId="431CDA3C" w:rsidR="00FA5450" w:rsidRPr="00C820CF" w:rsidRDefault="00FA5450" w:rsidP="00FA5450">
      <w:pPr>
        <w:pStyle w:val="Heading2"/>
      </w:pPr>
      <w:r>
        <w:br w:type="column"/>
      </w:r>
      <w:bookmarkStart w:id="23" w:name="_Toc307566237"/>
      <w:r w:rsidRPr="00CB7458">
        <w:t>2.</w:t>
      </w:r>
      <w:r w:rsidR="007272C6">
        <w:t>5</w:t>
      </w:r>
      <w:r w:rsidRPr="00CB7458">
        <w:t xml:space="preserve"> System </w:t>
      </w:r>
      <w:r>
        <w:t>Operation and Maintenance (O&amp;M)</w:t>
      </w:r>
      <w:r w:rsidRPr="00CB7458">
        <w:t xml:space="preserve"> Costs</w:t>
      </w:r>
      <w:r>
        <w:t xml:space="preserve"> (Wind-Specific)</w:t>
      </w:r>
      <w:bookmarkEnd w:id="23"/>
    </w:p>
    <w:p w14:paraId="4CFCEF3A" w14:textId="77777777" w:rsidR="00FA5450" w:rsidRDefault="00FA5450" w:rsidP="00FA5450">
      <w:pPr>
        <w:pStyle w:val="Heading4"/>
      </w:pPr>
      <w:r>
        <w:t>Summary</w:t>
      </w:r>
    </w:p>
    <w:p w14:paraId="1E7266E7" w14:textId="77777777" w:rsidR="00FA5450" w:rsidRDefault="00FA5450" w:rsidP="00FA5450">
      <w:r>
        <w:t xml:space="preserve">The dGen model considers two types of O&amp;M costs: scheduled (i.e., preventative) and unscheduled (i.e., repair) maintenance costs. Both of these costs are treated as fixed annual costs and given in terms of the $/kw. </w:t>
      </w:r>
      <w:commentRangeStart w:id="24"/>
      <w:r w:rsidRPr="00EB6D7E">
        <w:rPr>
          <w:color w:val="FF0000"/>
        </w:rPr>
        <w:t>The model assumes no variable  O&amp;M costs because … .</w:t>
      </w:r>
      <w:commentRangeEnd w:id="24"/>
      <w:r>
        <w:rPr>
          <w:rStyle w:val="CommentReference"/>
        </w:rPr>
        <w:commentReference w:id="24"/>
      </w:r>
      <w:r>
        <w:t xml:space="preserve"> Fixed O&amp;M costs are input to the model separately for each turbine rated size (kw) and model year. </w:t>
      </w:r>
    </w:p>
    <w:p w14:paraId="25E275CD" w14:textId="77777777" w:rsidR="00FA5450" w:rsidRDefault="00FA5450" w:rsidP="00FA5450">
      <w:pPr>
        <w:pStyle w:val="Heading4"/>
      </w:pPr>
      <w:r>
        <w:t>Default Settings (2014)</w:t>
      </w:r>
    </w:p>
    <w:p w14:paraId="7BCDF0B1" w14:textId="77777777" w:rsidR="00FA5450" w:rsidRDefault="00FA5450" w:rsidP="00FA5450">
      <w:r>
        <w:t xml:space="preserve">Initial O&amp;M costs for the first model year (2014) are detailed in the table below. </w:t>
      </w:r>
    </w:p>
    <w:p w14:paraId="2697B17C" w14:textId="77777777" w:rsidR="00FA5450" w:rsidRDefault="00FA5450" w:rsidP="00FA5450"/>
    <w:p w14:paraId="2480AD34" w14:textId="77777777" w:rsidR="00FA5450" w:rsidRPr="009B743D" w:rsidRDefault="00FA5450" w:rsidP="00FA5450">
      <w:pPr>
        <w:pStyle w:val="NRELTableCaption"/>
      </w:pPr>
      <w:r w:rsidRPr="009B743D">
        <w:t>Operation and Maintenance Cost Assumptions</w:t>
      </w:r>
    </w:p>
    <w:tbl>
      <w:tblPr>
        <w:tblStyle w:val="MediumList21"/>
        <w:tblW w:w="5107" w:type="dxa"/>
        <w:jc w:val="center"/>
        <w:tblLook w:val="04A0" w:firstRow="1" w:lastRow="0" w:firstColumn="1" w:lastColumn="0" w:noHBand="0" w:noVBand="1"/>
      </w:tblPr>
      <w:tblGrid>
        <w:gridCol w:w="964"/>
        <w:gridCol w:w="1477"/>
        <w:gridCol w:w="1404"/>
        <w:gridCol w:w="1410"/>
      </w:tblGrid>
      <w:tr w:rsidR="00FA5450" w:rsidRPr="00E935FF" w14:paraId="1D660358" w14:textId="77777777" w:rsidTr="00BB4329">
        <w:trPr>
          <w:cnfStyle w:val="100000000000" w:firstRow="1" w:lastRow="0" w:firstColumn="0" w:lastColumn="0" w:oddVBand="0" w:evenVBand="0" w:oddHBand="0" w:evenHBand="0" w:firstRowFirstColumn="0" w:firstRowLastColumn="0" w:lastRowFirstColumn="0" w:lastRowLastColumn="0"/>
          <w:trHeight w:val="1008"/>
          <w:jc w:val="center"/>
        </w:trPr>
        <w:tc>
          <w:tcPr>
            <w:cnfStyle w:val="001000000100" w:firstRow="0" w:lastRow="0" w:firstColumn="1" w:lastColumn="0" w:oddVBand="0" w:evenVBand="0" w:oddHBand="0" w:evenHBand="0" w:firstRowFirstColumn="1" w:firstRowLastColumn="0" w:lastRowFirstColumn="0" w:lastRowLastColumn="0"/>
            <w:tcW w:w="816" w:type="dxa"/>
            <w:hideMark/>
          </w:tcPr>
          <w:p w14:paraId="77815E7B" w14:textId="77777777" w:rsidR="00FA5450" w:rsidRDefault="00FA5450" w:rsidP="00BB4329">
            <w:pPr>
              <w:jc w:val="center"/>
              <w:rPr>
                <w:rFonts w:asciiTheme="minorHAnsi" w:hAnsiTheme="minorHAnsi"/>
                <w:b/>
                <w:color w:val="000000"/>
                <w:sz w:val="20"/>
                <w:szCs w:val="20"/>
              </w:rPr>
            </w:pPr>
            <w:r>
              <w:rPr>
                <w:rFonts w:asciiTheme="minorHAnsi" w:hAnsiTheme="minorHAnsi"/>
                <w:b/>
                <w:color w:val="000000"/>
                <w:sz w:val="20"/>
                <w:szCs w:val="20"/>
              </w:rPr>
              <w:t>Turbine</w:t>
            </w:r>
          </w:p>
          <w:p w14:paraId="39129689" w14:textId="77777777" w:rsidR="00FA5450" w:rsidRPr="00E935FF" w:rsidRDefault="00FA5450" w:rsidP="00BB4329">
            <w:pPr>
              <w:jc w:val="center"/>
              <w:rPr>
                <w:rFonts w:asciiTheme="minorHAnsi" w:hAnsiTheme="minorHAnsi"/>
                <w:b/>
                <w:color w:val="000000"/>
                <w:sz w:val="20"/>
                <w:szCs w:val="20"/>
              </w:rPr>
            </w:pPr>
            <w:r w:rsidRPr="00E935FF">
              <w:rPr>
                <w:rFonts w:asciiTheme="minorHAnsi" w:hAnsiTheme="minorHAnsi"/>
                <w:b/>
                <w:color w:val="000000"/>
                <w:sz w:val="20"/>
                <w:szCs w:val="20"/>
              </w:rPr>
              <w:t>Rating (kW)</w:t>
            </w:r>
          </w:p>
        </w:tc>
        <w:tc>
          <w:tcPr>
            <w:tcW w:w="1477" w:type="dxa"/>
            <w:hideMark/>
          </w:tcPr>
          <w:p w14:paraId="1925D75E" w14:textId="77777777" w:rsidR="00FA5450" w:rsidRPr="00E935FF"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 xml:space="preserve">Total </w:t>
            </w:r>
            <w:r>
              <w:rPr>
                <w:rFonts w:asciiTheme="minorHAnsi" w:hAnsiTheme="minorHAnsi"/>
                <w:b/>
                <w:color w:val="000000"/>
                <w:sz w:val="20"/>
                <w:szCs w:val="20"/>
              </w:rPr>
              <w:t>Fixed O&amp;M</w:t>
            </w:r>
            <w:r w:rsidRPr="00E935FF">
              <w:rPr>
                <w:rFonts w:asciiTheme="minorHAnsi" w:hAnsiTheme="minorHAnsi"/>
                <w:b/>
                <w:color w:val="000000"/>
                <w:sz w:val="20"/>
                <w:szCs w:val="20"/>
              </w:rPr>
              <w:t xml:space="preserve"> ($/kW)</w:t>
            </w:r>
          </w:p>
        </w:tc>
        <w:tc>
          <w:tcPr>
            <w:tcW w:w="1404" w:type="dxa"/>
            <w:hideMark/>
          </w:tcPr>
          <w:p w14:paraId="5BC40391" w14:textId="77777777" w:rsidR="00FA5450" w:rsidRPr="00E935FF"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Scheduled Maintenance ($/kW)</w:t>
            </w:r>
          </w:p>
        </w:tc>
        <w:tc>
          <w:tcPr>
            <w:tcW w:w="1410" w:type="dxa"/>
            <w:hideMark/>
          </w:tcPr>
          <w:p w14:paraId="09C9CA64" w14:textId="77777777" w:rsidR="00FA5450" w:rsidRPr="00E935FF" w:rsidRDefault="00FA5450" w:rsidP="00BB432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000000"/>
                <w:sz w:val="20"/>
                <w:szCs w:val="20"/>
              </w:rPr>
            </w:pPr>
            <w:r w:rsidRPr="00E935FF">
              <w:rPr>
                <w:rFonts w:asciiTheme="minorHAnsi" w:hAnsiTheme="minorHAnsi"/>
                <w:b/>
                <w:color w:val="000000"/>
                <w:sz w:val="20"/>
                <w:szCs w:val="20"/>
              </w:rPr>
              <w:t>Unscheduled Maintenance ($/kW)</w:t>
            </w:r>
          </w:p>
        </w:tc>
      </w:tr>
      <w:tr w:rsidR="00FA5450" w:rsidRPr="00E935FF" w14:paraId="5CDC27B7"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6D9B1677"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2.5</w:t>
            </w:r>
          </w:p>
        </w:tc>
        <w:tc>
          <w:tcPr>
            <w:tcW w:w="1477" w:type="dxa"/>
            <w:noWrap/>
            <w:hideMark/>
          </w:tcPr>
          <w:p w14:paraId="71B9C8B7"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$38.94</w:t>
            </w:r>
            <w:r>
              <w:rPr>
                <w:rFonts w:asciiTheme="minorHAnsi" w:hAnsiTheme="minorHAnsi"/>
                <w:color w:val="000000"/>
                <w:sz w:val="20"/>
                <w:szCs w:val="20"/>
              </w:rPr>
              <w:t>*</w:t>
            </w:r>
          </w:p>
        </w:tc>
        <w:tc>
          <w:tcPr>
            <w:tcW w:w="1404" w:type="dxa"/>
            <w:noWrap/>
            <w:hideMark/>
          </w:tcPr>
          <w:p w14:paraId="7F560D7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$27.64</w:t>
            </w:r>
          </w:p>
        </w:tc>
        <w:tc>
          <w:tcPr>
            <w:tcW w:w="1410" w:type="dxa"/>
            <w:noWrap/>
            <w:hideMark/>
          </w:tcPr>
          <w:p w14:paraId="23505BBD"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587C2235"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4EC9151"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5</w:t>
            </w:r>
          </w:p>
        </w:tc>
        <w:tc>
          <w:tcPr>
            <w:tcW w:w="1477" w:type="dxa"/>
            <w:noWrap/>
            <w:hideMark/>
          </w:tcPr>
          <w:p w14:paraId="028F913E"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$38.92</w:t>
            </w:r>
            <w:r>
              <w:rPr>
                <w:rFonts w:asciiTheme="minorHAnsi" w:hAnsiTheme="minorHAnsi"/>
                <w:color w:val="000000"/>
                <w:sz w:val="20"/>
                <w:szCs w:val="20"/>
              </w:rPr>
              <w:t>*</w:t>
            </w:r>
          </w:p>
        </w:tc>
        <w:tc>
          <w:tcPr>
            <w:tcW w:w="1404" w:type="dxa"/>
            <w:noWrap/>
            <w:hideMark/>
          </w:tcPr>
          <w:p w14:paraId="58C3AF92"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$27.62</w:t>
            </w:r>
          </w:p>
        </w:tc>
        <w:tc>
          <w:tcPr>
            <w:tcW w:w="1410" w:type="dxa"/>
            <w:noWrap/>
            <w:hideMark/>
          </w:tcPr>
          <w:p w14:paraId="663348C9"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3920A4FE"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D392744"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10</w:t>
            </w:r>
          </w:p>
        </w:tc>
        <w:tc>
          <w:tcPr>
            <w:tcW w:w="1477" w:type="dxa"/>
            <w:noWrap/>
            <w:hideMark/>
          </w:tcPr>
          <w:p w14:paraId="04A437A5"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$38.88</w:t>
            </w:r>
          </w:p>
        </w:tc>
        <w:tc>
          <w:tcPr>
            <w:tcW w:w="1404" w:type="dxa"/>
            <w:noWrap/>
            <w:hideMark/>
          </w:tcPr>
          <w:p w14:paraId="2AF7638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$27.58</w:t>
            </w:r>
          </w:p>
        </w:tc>
        <w:tc>
          <w:tcPr>
            <w:tcW w:w="1410" w:type="dxa"/>
            <w:noWrap/>
            <w:hideMark/>
          </w:tcPr>
          <w:p w14:paraId="6FB2CAF2"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02F9DB2F"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34668083"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20</w:t>
            </w:r>
          </w:p>
        </w:tc>
        <w:tc>
          <w:tcPr>
            <w:tcW w:w="1477" w:type="dxa"/>
            <w:noWrap/>
            <w:hideMark/>
          </w:tcPr>
          <w:p w14:paraId="5B5CEC11"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$38.80</w:t>
            </w:r>
          </w:p>
        </w:tc>
        <w:tc>
          <w:tcPr>
            <w:tcW w:w="1404" w:type="dxa"/>
            <w:noWrap/>
            <w:hideMark/>
          </w:tcPr>
          <w:p w14:paraId="16D93726"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$27.50</w:t>
            </w:r>
          </w:p>
        </w:tc>
        <w:tc>
          <w:tcPr>
            <w:tcW w:w="1410" w:type="dxa"/>
            <w:noWrap/>
            <w:hideMark/>
          </w:tcPr>
          <w:p w14:paraId="262560A8"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$11.30</w:t>
            </w:r>
          </w:p>
        </w:tc>
      </w:tr>
      <w:tr w:rsidR="00FA5450" w:rsidRPr="00E935FF" w14:paraId="4EF4AC7B"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465A5EDC"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50</w:t>
            </w:r>
          </w:p>
        </w:tc>
        <w:tc>
          <w:tcPr>
            <w:tcW w:w="1477" w:type="dxa"/>
            <w:noWrap/>
            <w:hideMark/>
          </w:tcPr>
          <w:p w14:paraId="13F5EE07"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$38.56</w:t>
            </w:r>
          </w:p>
        </w:tc>
        <w:tc>
          <w:tcPr>
            <w:tcW w:w="1404" w:type="dxa"/>
            <w:noWrap/>
            <w:hideMark/>
          </w:tcPr>
          <w:p w14:paraId="5CB92D53"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$27.27</w:t>
            </w:r>
          </w:p>
        </w:tc>
        <w:tc>
          <w:tcPr>
            <w:tcW w:w="1410" w:type="dxa"/>
            <w:noWrap/>
            <w:hideMark/>
          </w:tcPr>
          <w:p w14:paraId="470CBE7D"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$11.29</w:t>
            </w:r>
          </w:p>
        </w:tc>
      </w:tr>
      <w:tr w:rsidR="00FA5450" w:rsidRPr="00E935FF" w14:paraId="6932CBBC"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1B89DA2E"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100</w:t>
            </w:r>
          </w:p>
        </w:tc>
        <w:tc>
          <w:tcPr>
            <w:tcW w:w="1477" w:type="dxa"/>
            <w:noWrap/>
            <w:hideMark/>
          </w:tcPr>
          <w:p w14:paraId="1283D4FB"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$38.15</w:t>
            </w:r>
          </w:p>
        </w:tc>
        <w:tc>
          <w:tcPr>
            <w:tcW w:w="1404" w:type="dxa"/>
            <w:noWrap/>
            <w:hideMark/>
          </w:tcPr>
          <w:p w14:paraId="668E527C"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$26.87</w:t>
            </w:r>
          </w:p>
        </w:tc>
        <w:tc>
          <w:tcPr>
            <w:tcW w:w="1410" w:type="dxa"/>
            <w:noWrap/>
            <w:hideMark/>
          </w:tcPr>
          <w:p w14:paraId="7CFF4CD0"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$11.28</w:t>
            </w:r>
          </w:p>
        </w:tc>
      </w:tr>
      <w:tr w:rsidR="00FA5450" w:rsidRPr="00E935FF" w14:paraId="1476AF81"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5CBED505"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250</w:t>
            </w:r>
          </w:p>
        </w:tc>
        <w:tc>
          <w:tcPr>
            <w:tcW w:w="1477" w:type="dxa"/>
            <w:noWrap/>
            <w:hideMark/>
          </w:tcPr>
          <w:p w14:paraId="1FFF05F9"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$36.94</w:t>
            </w:r>
          </w:p>
        </w:tc>
        <w:tc>
          <w:tcPr>
            <w:tcW w:w="1404" w:type="dxa"/>
            <w:noWrap/>
            <w:hideMark/>
          </w:tcPr>
          <w:p w14:paraId="1594DD2E"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$25.69</w:t>
            </w:r>
          </w:p>
        </w:tc>
        <w:tc>
          <w:tcPr>
            <w:tcW w:w="1410" w:type="dxa"/>
            <w:noWrap/>
            <w:hideMark/>
          </w:tcPr>
          <w:p w14:paraId="0AF5D846"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$11.25</w:t>
            </w:r>
          </w:p>
        </w:tc>
      </w:tr>
      <w:tr w:rsidR="00FA5450" w:rsidRPr="00E935FF" w14:paraId="0C17B38E"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8379293"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500</w:t>
            </w:r>
          </w:p>
        </w:tc>
        <w:tc>
          <w:tcPr>
            <w:tcW w:w="1477" w:type="dxa"/>
            <w:noWrap/>
            <w:hideMark/>
          </w:tcPr>
          <w:p w14:paraId="76FED968"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$34.91</w:t>
            </w:r>
          </w:p>
        </w:tc>
        <w:tc>
          <w:tcPr>
            <w:tcW w:w="1404" w:type="dxa"/>
            <w:noWrap/>
            <w:hideMark/>
          </w:tcPr>
          <w:p w14:paraId="29E759FA"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$23.71</w:t>
            </w:r>
          </w:p>
        </w:tc>
        <w:tc>
          <w:tcPr>
            <w:tcW w:w="1410" w:type="dxa"/>
            <w:noWrap/>
            <w:hideMark/>
          </w:tcPr>
          <w:p w14:paraId="2B739494"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$11.20</w:t>
            </w:r>
          </w:p>
        </w:tc>
      </w:tr>
      <w:tr w:rsidR="00FA5450" w:rsidRPr="00E935FF" w14:paraId="7F096288" w14:textId="77777777" w:rsidTr="00BB4329">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0450147F"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750</w:t>
            </w:r>
          </w:p>
        </w:tc>
        <w:tc>
          <w:tcPr>
            <w:tcW w:w="1477" w:type="dxa"/>
            <w:noWrap/>
            <w:hideMark/>
          </w:tcPr>
          <w:p w14:paraId="0F2F11A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$32.89</w:t>
            </w:r>
            <w:r>
              <w:rPr>
                <w:rFonts w:asciiTheme="minorHAnsi" w:hAnsiTheme="minorHAnsi"/>
                <w:color w:val="000000"/>
                <w:sz w:val="20"/>
                <w:szCs w:val="20"/>
              </w:rPr>
              <w:t>*</w:t>
            </w:r>
          </w:p>
        </w:tc>
        <w:tc>
          <w:tcPr>
            <w:tcW w:w="1404" w:type="dxa"/>
            <w:noWrap/>
            <w:hideMark/>
          </w:tcPr>
          <w:p w14:paraId="1BC5BC8B"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$21.74</w:t>
            </w:r>
          </w:p>
        </w:tc>
        <w:tc>
          <w:tcPr>
            <w:tcW w:w="1410" w:type="dxa"/>
            <w:noWrap/>
            <w:hideMark/>
          </w:tcPr>
          <w:p w14:paraId="0BDED7CC"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$11.15</w:t>
            </w:r>
          </w:p>
        </w:tc>
      </w:tr>
      <w:tr w:rsidR="00FA5450" w:rsidRPr="00E935FF" w14:paraId="724F5370" w14:textId="77777777" w:rsidTr="00BB4329">
        <w:trPr>
          <w:trHeight w:val="288"/>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2615E8CE"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000</w:t>
            </w:r>
          </w:p>
        </w:tc>
        <w:tc>
          <w:tcPr>
            <w:tcW w:w="1477" w:type="dxa"/>
            <w:noWrap/>
            <w:hideMark/>
          </w:tcPr>
          <w:p w14:paraId="3190E1CE"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$30.86</w:t>
            </w:r>
            <w:r>
              <w:rPr>
                <w:rFonts w:asciiTheme="minorHAnsi" w:hAnsiTheme="minorHAnsi"/>
                <w:color w:val="000000"/>
                <w:sz w:val="20"/>
                <w:szCs w:val="20"/>
              </w:rPr>
              <w:t>*</w:t>
            </w:r>
          </w:p>
        </w:tc>
        <w:tc>
          <w:tcPr>
            <w:tcW w:w="1404" w:type="dxa"/>
            <w:noWrap/>
            <w:hideMark/>
          </w:tcPr>
          <w:p w14:paraId="1E3373CE"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$19.76</w:t>
            </w:r>
          </w:p>
        </w:tc>
        <w:tc>
          <w:tcPr>
            <w:tcW w:w="1410" w:type="dxa"/>
            <w:noWrap/>
            <w:hideMark/>
          </w:tcPr>
          <w:p w14:paraId="36EE62C1" w14:textId="77777777" w:rsidR="00FA5450" w:rsidRPr="00E935FF" w:rsidRDefault="00FA5450" w:rsidP="00BB4329">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$11.10</w:t>
            </w:r>
          </w:p>
        </w:tc>
      </w:tr>
      <w:tr w:rsidR="00FA5450" w:rsidRPr="00E935FF" w14:paraId="6FBDA4CB" w14:textId="77777777" w:rsidTr="00BB432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16" w:type="dxa"/>
            <w:noWrap/>
            <w:hideMark/>
          </w:tcPr>
          <w:p w14:paraId="6840DAE8" w14:textId="77777777" w:rsidR="00FA5450" w:rsidRPr="00E935FF" w:rsidRDefault="00FA5450" w:rsidP="00BB4329">
            <w:pPr>
              <w:jc w:val="right"/>
              <w:rPr>
                <w:rFonts w:asciiTheme="minorHAnsi" w:hAnsiTheme="minorHAnsi"/>
                <w:color w:val="000000"/>
                <w:sz w:val="20"/>
                <w:szCs w:val="20"/>
              </w:rPr>
            </w:pPr>
            <w:r w:rsidRPr="00E935FF">
              <w:rPr>
                <w:rFonts w:asciiTheme="minorHAnsi" w:hAnsiTheme="minorHAnsi"/>
                <w:color w:val="000000"/>
                <w:sz w:val="20"/>
                <w:szCs w:val="20"/>
              </w:rPr>
              <w:t>1</w:t>
            </w:r>
            <w:r>
              <w:rPr>
                <w:rFonts w:asciiTheme="minorHAnsi" w:hAnsiTheme="minorHAnsi"/>
                <w:color w:val="000000"/>
                <w:sz w:val="20"/>
                <w:szCs w:val="20"/>
              </w:rPr>
              <w:t>,</w:t>
            </w:r>
            <w:r w:rsidRPr="00E935FF">
              <w:rPr>
                <w:rFonts w:asciiTheme="minorHAnsi" w:hAnsiTheme="minorHAnsi"/>
                <w:color w:val="000000"/>
                <w:sz w:val="20"/>
                <w:szCs w:val="20"/>
              </w:rPr>
              <w:t>500</w:t>
            </w:r>
          </w:p>
        </w:tc>
        <w:tc>
          <w:tcPr>
            <w:tcW w:w="1477" w:type="dxa"/>
            <w:noWrap/>
            <w:hideMark/>
          </w:tcPr>
          <w:p w14:paraId="1B1AF3CA"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$26.81</w:t>
            </w:r>
            <w:r>
              <w:rPr>
                <w:rFonts w:asciiTheme="minorHAnsi" w:hAnsiTheme="minorHAnsi"/>
                <w:color w:val="000000"/>
                <w:sz w:val="20"/>
                <w:szCs w:val="20"/>
              </w:rPr>
              <w:t>*</w:t>
            </w:r>
          </w:p>
        </w:tc>
        <w:tc>
          <w:tcPr>
            <w:tcW w:w="1404" w:type="dxa"/>
            <w:noWrap/>
            <w:hideMark/>
          </w:tcPr>
          <w:p w14:paraId="7407495F"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$15.81</w:t>
            </w:r>
          </w:p>
        </w:tc>
        <w:tc>
          <w:tcPr>
            <w:tcW w:w="1410" w:type="dxa"/>
            <w:noWrap/>
            <w:hideMark/>
          </w:tcPr>
          <w:p w14:paraId="5696BC2B" w14:textId="77777777" w:rsidR="00FA5450" w:rsidRPr="00E935FF" w:rsidRDefault="00FA5450" w:rsidP="00BB4329">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sz w:val="20"/>
                <w:szCs w:val="20"/>
              </w:rPr>
            </w:pPr>
            <w:r w:rsidRPr="00E935FF">
              <w:rPr>
                <w:rFonts w:asciiTheme="minorHAnsi" w:hAnsiTheme="minorHAnsi"/>
                <w:color w:val="000000"/>
                <w:sz w:val="20"/>
                <w:szCs w:val="20"/>
              </w:rPr>
              <w:t>$11.00</w:t>
            </w:r>
          </w:p>
        </w:tc>
      </w:tr>
    </w:tbl>
    <w:p w14:paraId="59680485" w14:textId="77777777" w:rsidR="00FA5450" w:rsidRDefault="00FA5450" w:rsidP="00FA5450"/>
    <w:p w14:paraId="06823710" w14:textId="77777777" w:rsidR="00FA5450" w:rsidRDefault="00FA5450" w:rsidP="00FA5450">
      <w:r>
        <w:t xml:space="preserve">NREL derived these estimates for fixed O&amp;M costs through statistical analysis of </w:t>
      </w:r>
      <w:commentRangeStart w:id="25"/>
      <w:r>
        <w:t>O&amp;M estimates provided by a variety of sources, including manufacturers (</w:t>
      </w:r>
      <w:r w:rsidRPr="007D7067">
        <w:rPr>
          <w:color w:val="FF0000"/>
        </w:rPr>
        <w:t>add refs</w:t>
      </w:r>
      <w:r>
        <w:t>), leasing companies (</w:t>
      </w:r>
      <w:r w:rsidRPr="007D7067">
        <w:rPr>
          <w:color w:val="FF0000"/>
        </w:rPr>
        <w:t>add refs</w:t>
      </w:r>
      <w:r>
        <w:t>), installers (</w:t>
      </w:r>
      <w:r w:rsidRPr="007D7067">
        <w:rPr>
          <w:color w:val="FF0000"/>
        </w:rPr>
        <w:t>add refs</w:t>
      </w:r>
      <w:r>
        <w:t>), and consultants (</w:t>
      </w:r>
      <w:r w:rsidRPr="007D7067">
        <w:rPr>
          <w:color w:val="FF0000"/>
        </w:rPr>
        <w:t>add refs</w:t>
      </w:r>
      <w:r>
        <w:t xml:space="preserve">). </w:t>
      </w:r>
      <w:commentRangeEnd w:id="25"/>
      <w:r w:rsidR="00DD11E6">
        <w:rPr>
          <w:rStyle w:val="CommentReference"/>
        </w:rPr>
        <w:commentReference w:id="25"/>
      </w:r>
      <w:r>
        <w:t>Specifically, NREL fit a linear regression to the various cost estimates, predicting scheduled and unscheduled maintenance costs as a function of turbine rated size.</w:t>
      </w:r>
    </w:p>
    <w:p w14:paraId="4C8724FF" w14:textId="77777777" w:rsidR="00FA5450" w:rsidRDefault="00FA5450" w:rsidP="00FA5450">
      <w:r>
        <w:t xml:space="preserve"> </w:t>
      </w:r>
    </w:p>
    <w:p w14:paraId="77A32FB6" w14:textId="77777777" w:rsidR="00FA5450" w:rsidRDefault="00FA5450" w:rsidP="00FA5450">
      <w:r>
        <w:t>Appendix B, Section B4 of the dGen Model Documentation (Sigrin et al. 2015) provides a detailed discussion of the caveats and limitations of cost estimates received. The primary weaknesses noted in this document are:</w:t>
      </w:r>
    </w:p>
    <w:p w14:paraId="4A6A5A98" w14:textId="77777777" w:rsidR="00FA5450" w:rsidRDefault="00FA5450" w:rsidP="00FA5450">
      <w:pPr>
        <w:pStyle w:val="ListParagraph"/>
        <w:numPr>
          <w:ilvl w:val="0"/>
          <w:numId w:val="14"/>
        </w:numPr>
      </w:pPr>
      <w:r>
        <w:t>Total lack of data for unscheduled maintenance for small turbines less than 10 kw</w:t>
      </w:r>
    </w:p>
    <w:p w14:paraId="6D224E43" w14:textId="77777777" w:rsidR="00FA5450" w:rsidRDefault="00FA5450" w:rsidP="00FA5450">
      <w:pPr>
        <w:pStyle w:val="ListParagraph"/>
        <w:numPr>
          <w:ilvl w:val="0"/>
          <w:numId w:val="14"/>
        </w:numPr>
      </w:pPr>
      <w:r>
        <w:t>Minimal data for unscheduled maintenance for turbines &gt; 660 kw.</w:t>
      </w:r>
    </w:p>
    <w:p w14:paraId="58214066" w14:textId="77777777" w:rsidR="00FA5450" w:rsidRDefault="00FA5450" w:rsidP="00FA5450">
      <w:pPr>
        <w:pStyle w:val="ListParagraph"/>
        <w:numPr>
          <w:ilvl w:val="0"/>
          <w:numId w:val="14"/>
        </w:numPr>
      </w:pPr>
      <w:r>
        <w:t>The single best-fit regression line may not account for important mechanical transitions in turbine design around 2.5 and 50-100 kw that may affect O&amp;M costs in a non-linear fashion.</w:t>
      </w:r>
    </w:p>
    <w:p w14:paraId="0EB05DCD" w14:textId="77777777" w:rsidR="00FA5450" w:rsidRPr="00A9673C" w:rsidRDefault="00FA5450" w:rsidP="00FA5450">
      <w:pPr>
        <w:pStyle w:val="Heading4"/>
      </w:pPr>
      <w:r>
        <w:t>Future Projections (2016 – 2050)</w:t>
      </w:r>
    </w:p>
    <w:p w14:paraId="1F0B45A9" w14:textId="77777777" w:rsidR="00FA5450" w:rsidRPr="00AE4095" w:rsidRDefault="00FA5450" w:rsidP="00FA5450">
      <w:pPr>
        <w:rPr>
          <w:color w:val="FF0000"/>
        </w:rPr>
      </w:pPr>
      <w:r w:rsidRPr="00680B96">
        <w:rPr>
          <w:color w:val="FF0000"/>
        </w:rPr>
        <w:t>[ need to come up with</w:t>
      </w:r>
      <w:r>
        <w:rPr>
          <w:color w:val="FF0000"/>
        </w:rPr>
        <w:t xml:space="preserve"> plan and</w:t>
      </w:r>
      <w:r w:rsidRPr="00680B96">
        <w:rPr>
          <w:color w:val="FF0000"/>
        </w:rPr>
        <w:t xml:space="preserve"> justification for this ]</w:t>
      </w:r>
    </w:p>
    <w:p w14:paraId="0E7C231D" w14:textId="77777777" w:rsidR="00FA5450" w:rsidRDefault="00FA5450" w:rsidP="00FA5450">
      <w:pPr>
        <w:pStyle w:val="Heading4"/>
      </w:pPr>
      <w:r w:rsidRPr="000576C1">
        <w:t>Planned Future Work:</w:t>
      </w:r>
    </w:p>
    <w:p w14:paraId="4B5BC449" w14:textId="77777777" w:rsidR="00FA5450" w:rsidRDefault="00FA5450" w:rsidP="00FA5450">
      <w:commentRangeStart w:id="26"/>
      <w:r>
        <w:t>In order to better support the caveats noted above, we plan to perform a second round of O&amp;M data collection and interviews, focused primarily on the extreme sizes (2.5-5 kw and 750-1500 kw), where initial empirical support was lacking. In addition, if we are able to increase sample size sufficiently, we may try to split the data at the system sizes corresponding to important mechanical transition and fit separate regressions for each subset of data.</w:t>
      </w:r>
      <w:commentRangeEnd w:id="26"/>
      <w:r>
        <w:rPr>
          <w:rStyle w:val="CommentReference"/>
        </w:rPr>
        <w:commentReference w:id="26"/>
      </w:r>
    </w:p>
    <w:p w14:paraId="3B10443F" w14:textId="65B969AA" w:rsidR="00880E58" w:rsidRPr="004F18D3" w:rsidRDefault="00FA5450" w:rsidP="00FA5450">
      <w:pPr>
        <w:pStyle w:val="Heading2"/>
      </w:pPr>
      <w:r>
        <w:br w:type="column"/>
      </w:r>
      <w:bookmarkStart w:id="27" w:name="_Toc307566238"/>
      <w:commentRangeStart w:id="28"/>
      <w:r w:rsidR="007216D9" w:rsidRPr="00154C82">
        <w:rPr>
          <w:highlight w:val="lightGray"/>
        </w:rPr>
        <w:t>2.</w:t>
      </w:r>
      <w:r w:rsidR="005D4441">
        <w:rPr>
          <w:highlight w:val="lightGray"/>
        </w:rPr>
        <w:t>6</w:t>
      </w:r>
      <w:r w:rsidR="007216D9" w:rsidRPr="00154C82">
        <w:rPr>
          <w:highlight w:val="lightGray"/>
        </w:rPr>
        <w:t xml:space="preserve"> </w:t>
      </w:r>
      <w:r w:rsidR="00880E58" w:rsidRPr="00154C82">
        <w:rPr>
          <w:highlight w:val="lightGray"/>
        </w:rPr>
        <w:t>Financing</w:t>
      </w:r>
      <w:commentRangeEnd w:id="28"/>
      <w:r w:rsidR="00471AA6" w:rsidRPr="00154C82">
        <w:rPr>
          <w:rStyle w:val="CommentReference"/>
          <w:rFonts w:asciiTheme="minorHAnsi" w:eastAsiaTheme="minorEastAsia" w:hAnsiTheme="minorHAnsi" w:cstheme="minorBidi"/>
          <w:b w:val="0"/>
          <w:bCs w:val="0"/>
          <w:color w:val="auto"/>
          <w:highlight w:val="lightGray"/>
        </w:rPr>
        <w:commentReference w:id="28"/>
      </w:r>
      <w:r w:rsidR="00AD3F67" w:rsidRPr="00154C82">
        <w:rPr>
          <w:highlight w:val="lightGray"/>
        </w:rPr>
        <w:t xml:space="preserve"> (Wind-Specific)</w:t>
      </w:r>
      <w:bookmarkEnd w:id="27"/>
    </w:p>
    <w:p w14:paraId="37EAFD46" w14:textId="4D03388D" w:rsidR="00CD59B8" w:rsidRPr="00CD59B8" w:rsidRDefault="00784801" w:rsidP="00737D83">
      <w:pPr>
        <w:pStyle w:val="Heading4"/>
      </w:pPr>
      <w:r w:rsidRPr="00784801">
        <w:t>Summary</w:t>
      </w:r>
    </w:p>
    <w:p w14:paraId="0E5746D6" w14:textId="55C4F1CD" w:rsidR="00CD59B8" w:rsidRDefault="00CD59B8" w:rsidP="00737D83">
      <w:pPr>
        <w:pStyle w:val="NRELTableCaption"/>
        <w:jc w:val="left"/>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 xml:space="preserve">dGen Model agents may finance a DER system via </w:t>
      </w:r>
      <w:r w:rsidR="00622423">
        <w:rPr>
          <w:rFonts w:asciiTheme="minorHAnsi" w:eastAsiaTheme="minorEastAsia" w:hAnsiTheme="minorHAnsi" w:cstheme="minorBidi"/>
          <w:b w:val="0"/>
          <w:bCs w:val="0"/>
          <w:color w:val="auto"/>
          <w:sz w:val="24"/>
          <w:szCs w:val="24"/>
        </w:rPr>
        <w:t>either</w:t>
      </w:r>
      <w:r>
        <w:rPr>
          <w:rFonts w:asciiTheme="minorHAnsi" w:eastAsiaTheme="minorEastAsia" w:hAnsiTheme="minorHAnsi" w:cstheme="minorBidi"/>
          <w:b w:val="0"/>
          <w:bCs w:val="0"/>
          <w:color w:val="auto"/>
          <w:sz w:val="24"/>
          <w:szCs w:val="24"/>
        </w:rPr>
        <w:t xml:space="preserve"> a loan (for host-owned system) or a lease (for third-party-owned systems). </w:t>
      </w:r>
      <w:r w:rsidR="00622423">
        <w:rPr>
          <w:rFonts w:asciiTheme="minorHAnsi" w:eastAsiaTheme="minorEastAsia" w:hAnsiTheme="minorHAnsi" w:cstheme="minorBidi"/>
          <w:b w:val="0"/>
          <w:bCs w:val="0"/>
          <w:color w:val="auto"/>
          <w:sz w:val="24"/>
          <w:szCs w:val="24"/>
        </w:rPr>
        <w:t>Each</w:t>
      </w:r>
      <w:r w:rsidR="00E362F1">
        <w:rPr>
          <w:rFonts w:asciiTheme="minorHAnsi" w:eastAsiaTheme="minorEastAsia" w:hAnsiTheme="minorHAnsi" w:cstheme="minorBidi"/>
          <w:b w:val="0"/>
          <w:bCs w:val="0"/>
          <w:color w:val="auto"/>
          <w:sz w:val="24"/>
          <w:szCs w:val="24"/>
        </w:rPr>
        <w:t xml:space="preserve"> </w:t>
      </w:r>
      <w:r w:rsidR="00747A40">
        <w:rPr>
          <w:rFonts w:asciiTheme="minorHAnsi" w:eastAsiaTheme="minorEastAsia" w:hAnsiTheme="minorHAnsi" w:cstheme="minorBidi"/>
          <w:b w:val="0"/>
          <w:bCs w:val="0"/>
          <w:color w:val="auto"/>
          <w:sz w:val="24"/>
          <w:szCs w:val="24"/>
        </w:rPr>
        <w:t xml:space="preserve">of these </w:t>
      </w:r>
      <w:r w:rsidR="00E362F1">
        <w:rPr>
          <w:rFonts w:asciiTheme="minorHAnsi" w:eastAsiaTheme="minorEastAsia" w:hAnsiTheme="minorHAnsi" w:cstheme="minorBidi"/>
          <w:b w:val="0"/>
          <w:bCs w:val="0"/>
          <w:color w:val="auto"/>
          <w:sz w:val="24"/>
          <w:szCs w:val="24"/>
        </w:rPr>
        <w:t xml:space="preserve">financial structures </w:t>
      </w:r>
      <w:r w:rsidR="00622423">
        <w:rPr>
          <w:rFonts w:asciiTheme="minorHAnsi" w:eastAsiaTheme="minorEastAsia" w:hAnsiTheme="minorHAnsi" w:cstheme="minorBidi"/>
          <w:b w:val="0"/>
          <w:bCs w:val="0"/>
          <w:color w:val="auto"/>
          <w:sz w:val="24"/>
          <w:szCs w:val="24"/>
        </w:rPr>
        <w:t>is</w:t>
      </w:r>
      <w:r w:rsidR="00E362F1">
        <w:rPr>
          <w:rFonts w:asciiTheme="minorHAnsi" w:eastAsiaTheme="minorEastAsia" w:hAnsiTheme="minorHAnsi" w:cstheme="minorBidi"/>
          <w:b w:val="0"/>
          <w:bCs w:val="0"/>
          <w:color w:val="auto"/>
          <w:sz w:val="24"/>
          <w:szCs w:val="24"/>
        </w:rPr>
        <w:t xml:space="preserve"> parameterized in the model with </w:t>
      </w:r>
      <w:r w:rsidR="001151F2">
        <w:rPr>
          <w:rFonts w:asciiTheme="minorHAnsi" w:eastAsiaTheme="minorEastAsia" w:hAnsiTheme="minorHAnsi" w:cstheme="minorBidi"/>
          <w:b w:val="0"/>
          <w:bCs w:val="0"/>
          <w:color w:val="auto"/>
          <w:sz w:val="24"/>
          <w:szCs w:val="24"/>
        </w:rPr>
        <w:t xml:space="preserve">multiple </w:t>
      </w:r>
      <w:r w:rsidR="00E362F1">
        <w:rPr>
          <w:rFonts w:asciiTheme="minorHAnsi" w:eastAsiaTheme="minorEastAsia" w:hAnsiTheme="minorHAnsi" w:cstheme="minorBidi"/>
          <w:b w:val="0"/>
          <w:bCs w:val="0"/>
          <w:color w:val="auto"/>
          <w:sz w:val="24"/>
          <w:szCs w:val="24"/>
        </w:rPr>
        <w:t>user-defined inputs:</w:t>
      </w:r>
    </w:p>
    <w:p w14:paraId="59B5B1B4" w14:textId="070BD54E" w:rsidR="00E362F1" w:rsidRPr="0037109B" w:rsidRDefault="00E362F1" w:rsidP="00737D83">
      <w:pPr>
        <w:pStyle w:val="NRELTableCaption"/>
        <w:numPr>
          <w:ilvl w:val="0"/>
          <w:numId w:val="2"/>
        </w:numPr>
        <w:jc w:val="left"/>
        <w:rPr>
          <w:rFonts w:ascii="Cambria" w:hAnsi="Cambria"/>
          <w:b w:val="0"/>
          <w:sz w:val="24"/>
          <w:szCs w:val="24"/>
        </w:rPr>
      </w:pPr>
      <w:r w:rsidRPr="0037109B">
        <w:rPr>
          <w:rFonts w:ascii="Cambria" w:hAnsi="Cambria"/>
          <w:b w:val="0"/>
          <w:sz w:val="24"/>
          <w:szCs w:val="24"/>
        </w:rPr>
        <w:t>Host-owned: Loan rate, loan term (length in years), down payment percent, discount rate, and tax rate</w:t>
      </w:r>
    </w:p>
    <w:p w14:paraId="227556CD" w14:textId="65E841E6" w:rsidR="00762A41" w:rsidRDefault="00762A41" w:rsidP="00737D83">
      <w:pPr>
        <w:pStyle w:val="ListParagraph"/>
        <w:numPr>
          <w:ilvl w:val="0"/>
          <w:numId w:val="2"/>
        </w:numPr>
      </w:pPr>
      <w:r>
        <w:t>Third-party-owned: Lessor hurdle rate, lease term (length in years), discount rate and tax rate</w:t>
      </w:r>
    </w:p>
    <w:p w14:paraId="1A35131C" w14:textId="77777777" w:rsidR="00762A41" w:rsidRDefault="00762A41" w:rsidP="00737D83"/>
    <w:p w14:paraId="7A93BA13" w14:textId="19FFC0C8" w:rsidR="0064090E" w:rsidRPr="00762A41" w:rsidRDefault="00622423" w:rsidP="00737D83">
      <w:r>
        <w:t>All</w:t>
      </w:r>
      <w:r w:rsidR="00E362F1">
        <w:t xml:space="preserve"> input</w:t>
      </w:r>
      <w:r>
        <w:t>s</w:t>
      </w:r>
      <w:r w:rsidR="00E362F1">
        <w:t xml:space="preserve"> can be customized </w:t>
      </w:r>
      <w:r w:rsidR="00EA0754">
        <w:t xml:space="preserve">for </w:t>
      </w:r>
      <w:r w:rsidR="00EC0B32">
        <w:t>different</w:t>
      </w:r>
      <w:r w:rsidR="00E362F1">
        <w:t xml:space="preserve"> market sector</w:t>
      </w:r>
      <w:r w:rsidR="00EC0B32">
        <w:t>s</w:t>
      </w:r>
      <w:r w:rsidR="0090303F">
        <w:t xml:space="preserve"> (i.e., residential, commercial, industrial)</w:t>
      </w:r>
      <w:r w:rsidR="00E362F1">
        <w:t xml:space="preserve"> and model year</w:t>
      </w:r>
      <w:r w:rsidR="00EC0B32">
        <w:t>s</w:t>
      </w:r>
      <w:r w:rsidR="00E362F1">
        <w:t>.</w:t>
      </w:r>
    </w:p>
    <w:p w14:paraId="71058CE2" w14:textId="30974F00" w:rsidR="00784801" w:rsidRDefault="00784801" w:rsidP="00737D83">
      <w:pPr>
        <w:pStyle w:val="Heading4"/>
      </w:pPr>
      <w:r>
        <w:t>Default Settings</w:t>
      </w:r>
      <w:r w:rsidR="000576C1">
        <w:t xml:space="preserve"> (</w:t>
      </w:r>
      <w:r w:rsidR="00583EB3">
        <w:t>2014</w:t>
      </w:r>
      <w:r w:rsidR="007B115C">
        <w:t xml:space="preserve"> </w:t>
      </w:r>
      <w:r w:rsidR="00583EB3">
        <w:t>- 2020</w:t>
      </w:r>
      <w:r w:rsidR="000576C1">
        <w:t>)</w:t>
      </w:r>
    </w:p>
    <w:p w14:paraId="266E9F15" w14:textId="1D468A49" w:rsidR="007E0EFD" w:rsidRPr="00154C82" w:rsidRDefault="001151E4" w:rsidP="00737D83">
      <w:pPr>
        <w:rPr>
          <w:color w:val="FF0000"/>
          <w:highlight w:val="lightGray"/>
        </w:rPr>
      </w:pPr>
      <w:r>
        <w:t>The default settings for</w:t>
      </w:r>
      <w:r w:rsidR="0037109B">
        <w:t xml:space="preserve"> near-term</w:t>
      </w:r>
      <w:r>
        <w:t xml:space="preserve"> </w:t>
      </w:r>
      <w:r w:rsidR="00574767">
        <w:t xml:space="preserve">financing assumptions by sector are detailed in the tables below. These settings </w:t>
      </w:r>
      <w:r w:rsidR="00E07C17">
        <w:t xml:space="preserve">are based on current market conditions, </w:t>
      </w:r>
      <w:r w:rsidR="00E01973">
        <w:t xml:space="preserve">which have remained fairly stable for several years. Therefore, they apply for </w:t>
      </w:r>
      <w:r w:rsidR="00574767">
        <w:t>model yea</w:t>
      </w:r>
      <w:commentRangeStart w:id="29"/>
      <w:r w:rsidR="00574767">
        <w:t xml:space="preserve">rs </w:t>
      </w:r>
      <w:commentRangeStart w:id="30"/>
      <w:r w:rsidR="00E07C17" w:rsidRPr="00154C82">
        <w:rPr>
          <w:color w:val="FF0000"/>
          <w:highlight w:val="lightGray"/>
        </w:rPr>
        <w:t xml:space="preserve">2014-2020. </w:t>
      </w:r>
      <w:commentRangeEnd w:id="29"/>
      <w:r w:rsidR="00B66DEF">
        <w:rPr>
          <w:rStyle w:val="CommentReference"/>
        </w:rPr>
        <w:commentReference w:id="29"/>
      </w:r>
    </w:p>
    <w:p w14:paraId="448E3ABD" w14:textId="77777777" w:rsidR="007E0EFD" w:rsidRPr="00154C82" w:rsidRDefault="007E0EFD" w:rsidP="00737D83">
      <w:pPr>
        <w:rPr>
          <w:color w:val="FF0000"/>
          <w:highlight w:val="lightGray"/>
        </w:rPr>
      </w:pPr>
    </w:p>
    <w:p w14:paraId="222ABAF5" w14:textId="7CD9A4A5" w:rsidR="00F2071F" w:rsidRPr="00154C82" w:rsidRDefault="00E07C17" w:rsidP="00737D83">
      <w:pPr>
        <w:rPr>
          <w:color w:val="FF0000"/>
          <w:highlight w:val="lightGray"/>
        </w:rPr>
      </w:pPr>
      <w:r w:rsidRPr="00154C82">
        <w:rPr>
          <w:color w:val="FF0000"/>
          <w:highlight w:val="lightGray"/>
        </w:rPr>
        <w:t xml:space="preserve">These settings are based on… </w:t>
      </w:r>
    </w:p>
    <w:p w14:paraId="5E13F3B5" w14:textId="0933B380" w:rsidR="00E07C17" w:rsidRPr="00154C82" w:rsidRDefault="00E07C17" w:rsidP="00737D83">
      <w:pPr>
        <w:pStyle w:val="ListParagraph"/>
        <w:numPr>
          <w:ilvl w:val="0"/>
          <w:numId w:val="6"/>
        </w:numPr>
        <w:rPr>
          <w:color w:val="FF0000"/>
          <w:highlight w:val="lightGray"/>
        </w:rPr>
      </w:pPr>
      <w:r w:rsidRPr="00154C82">
        <w:rPr>
          <w:color w:val="FF0000"/>
          <w:highlight w:val="lightGray"/>
        </w:rPr>
        <w:t>Commercial/industrial Loans: Based on a 12-year historical average of real yields of corporate bonds rated Aa and A by Moody’s (SIFMA 2010).</w:t>
      </w:r>
    </w:p>
    <w:p w14:paraId="1F79F62A" w14:textId="3747087D" w:rsidR="00E07C17" w:rsidRPr="00154C82" w:rsidRDefault="00E07C17" w:rsidP="00737D83">
      <w:pPr>
        <w:pStyle w:val="ListParagraph"/>
        <w:numPr>
          <w:ilvl w:val="0"/>
          <w:numId w:val="6"/>
        </w:numPr>
        <w:rPr>
          <w:color w:val="FF0000"/>
          <w:highlight w:val="lightGray"/>
        </w:rPr>
      </w:pPr>
      <w:r w:rsidRPr="00154C82">
        <w:rPr>
          <w:color w:val="FF0000"/>
          <w:highlight w:val="lightGray"/>
        </w:rPr>
        <w:t xml:space="preserve">Residential Loans: Based on a 3-year historical average of real rates for $30,000 U.S. home equity loans. Accessed January 20, 2010: </w:t>
      </w:r>
      <w:hyperlink r:id="rId12" w:history="1">
        <w:r w:rsidRPr="00154C82">
          <w:rPr>
            <w:rStyle w:val="Hyperlink"/>
            <w:highlight w:val="lightGray"/>
          </w:rPr>
          <w:t>www.wsjprimerate.us/home_equity_loan_rates.htm</w:t>
        </w:r>
      </w:hyperlink>
      <w:r w:rsidRPr="00154C82">
        <w:rPr>
          <w:color w:val="FF0000"/>
          <w:highlight w:val="lightGray"/>
        </w:rPr>
        <w:t>.</w:t>
      </w:r>
    </w:p>
    <w:p w14:paraId="47A51E1A" w14:textId="709A4F3D" w:rsidR="003965B1" w:rsidRPr="00154C82" w:rsidRDefault="003965B1" w:rsidP="00737D83">
      <w:pPr>
        <w:pStyle w:val="ListParagraph"/>
        <w:numPr>
          <w:ilvl w:val="0"/>
          <w:numId w:val="6"/>
        </w:numPr>
        <w:rPr>
          <w:color w:val="FF0000"/>
          <w:highlight w:val="lightGray"/>
        </w:rPr>
      </w:pPr>
      <w:r w:rsidRPr="00154C82">
        <w:rPr>
          <w:color w:val="FF0000"/>
          <w:highlight w:val="lightGray"/>
        </w:rPr>
        <w:t>Leasing hurdle rate</w:t>
      </w:r>
      <w:r w:rsidR="0064090E" w:rsidRPr="00154C82">
        <w:rPr>
          <w:color w:val="FF0000"/>
          <w:highlight w:val="lightGray"/>
        </w:rPr>
        <w:t xml:space="preserve"> and term</w:t>
      </w:r>
      <w:r w:rsidR="00A764BD" w:rsidRPr="00154C82">
        <w:rPr>
          <w:color w:val="FF0000"/>
          <w:highlight w:val="lightGray"/>
        </w:rPr>
        <w:t>*</w:t>
      </w:r>
      <w:r w:rsidR="00E07C17" w:rsidRPr="00154C82">
        <w:rPr>
          <w:color w:val="FF0000"/>
          <w:highlight w:val="lightGray"/>
        </w:rPr>
        <w:t>:</w:t>
      </w:r>
    </w:p>
    <w:p w14:paraId="4841A72F" w14:textId="38324207" w:rsidR="00E07C17" w:rsidRPr="00154C82" w:rsidRDefault="0064090E" w:rsidP="00737D83">
      <w:pPr>
        <w:pStyle w:val="ListParagraph"/>
        <w:numPr>
          <w:ilvl w:val="1"/>
          <w:numId w:val="6"/>
        </w:numPr>
        <w:rPr>
          <w:color w:val="FF0000"/>
          <w:highlight w:val="lightGray"/>
        </w:rPr>
      </w:pPr>
      <w:r w:rsidRPr="00154C82">
        <w:rPr>
          <w:color w:val="FF0000"/>
          <w:highlight w:val="lightGray"/>
        </w:rPr>
        <w:t>Some source..?</w:t>
      </w:r>
    </w:p>
    <w:p w14:paraId="496EBC15" w14:textId="78A11414" w:rsidR="0064090E" w:rsidRPr="00154C82" w:rsidRDefault="0064090E" w:rsidP="00737D83">
      <w:pPr>
        <w:pStyle w:val="ListParagraph"/>
        <w:numPr>
          <w:ilvl w:val="0"/>
          <w:numId w:val="6"/>
        </w:numPr>
        <w:rPr>
          <w:color w:val="FF0000"/>
          <w:highlight w:val="lightGray"/>
        </w:rPr>
      </w:pPr>
      <w:r w:rsidRPr="00154C82">
        <w:rPr>
          <w:color w:val="FF0000"/>
          <w:highlight w:val="lightGray"/>
        </w:rPr>
        <w:t>Discount Rate</w:t>
      </w:r>
    </w:p>
    <w:commentRangeEnd w:id="30"/>
    <w:p w14:paraId="5D7D46A2" w14:textId="77777777" w:rsidR="00E07C17" w:rsidRDefault="00154C82" w:rsidP="00737D83">
      <w:pPr>
        <w:rPr>
          <w:bCs/>
        </w:rPr>
      </w:pPr>
      <w:r>
        <w:rPr>
          <w:rStyle w:val="CommentReference"/>
        </w:rPr>
        <w:commentReference w:id="30"/>
      </w:r>
    </w:p>
    <w:p w14:paraId="52292365" w14:textId="711DE017" w:rsidR="00F2071F" w:rsidRPr="003E0B69" w:rsidRDefault="00F2071F" w:rsidP="00737D83">
      <w:pPr>
        <w:pStyle w:val="NRELTableCaption"/>
        <w:ind w:left="360"/>
        <w:jc w:val="left"/>
      </w:pPr>
      <w:r w:rsidRPr="003E0B69">
        <w:t>Default Financing Assumptions for Host-Owned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49D436C5"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0F3FAB37" w14:textId="77777777" w:rsidR="00F2071F" w:rsidRPr="00D87075" w:rsidRDefault="00F2071F" w:rsidP="00737D83">
            <w:pPr>
              <w:pStyle w:val="NRELTableHeader"/>
              <w:keepNext/>
            </w:pPr>
            <w:r>
              <w:t>Market Segment</w:t>
            </w:r>
          </w:p>
        </w:tc>
        <w:tc>
          <w:tcPr>
            <w:tcW w:w="1760" w:type="dxa"/>
          </w:tcPr>
          <w:p w14:paraId="1898287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205400CB"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51AF36C0" w14:textId="77777777" w:rsidR="00F2071F" w:rsidRPr="004923A4" w:rsidRDefault="00F2071F" w:rsidP="00737D83">
            <w:pPr>
              <w:pStyle w:val="NRELTableHeader"/>
              <w:keepNext/>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67E8E91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6074B" w14:textId="77777777" w:rsidR="00F2071F" w:rsidRPr="00D87075" w:rsidRDefault="00F2071F" w:rsidP="00737D83">
            <w:pPr>
              <w:pStyle w:val="NRELTableContent"/>
              <w:keepNext/>
            </w:pPr>
            <w:r w:rsidRPr="00D87075">
              <w:t>Loan Rate</w:t>
            </w:r>
          </w:p>
        </w:tc>
        <w:tc>
          <w:tcPr>
            <w:tcW w:w="1760" w:type="dxa"/>
          </w:tcPr>
          <w:p w14:paraId="3292BF6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49" w:type="dxa"/>
          </w:tcPr>
          <w:p w14:paraId="42C4E53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c>
          <w:tcPr>
            <w:tcW w:w="1785" w:type="dxa"/>
          </w:tcPr>
          <w:p w14:paraId="169B892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6%</w:t>
            </w:r>
          </w:p>
        </w:tc>
      </w:tr>
      <w:tr w:rsidR="00F2071F" w:rsidRPr="00D87075" w14:paraId="32F402F3"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D430E57" w14:textId="77777777" w:rsidR="00F2071F" w:rsidRPr="00D87075" w:rsidRDefault="00F2071F" w:rsidP="00737D83">
            <w:pPr>
              <w:pStyle w:val="NRELTableContent"/>
              <w:keepNext/>
            </w:pPr>
            <w:r w:rsidRPr="00D87075">
              <w:t>Loan Term</w:t>
            </w:r>
            <w:r>
              <w:t xml:space="preserve"> (years)</w:t>
            </w:r>
          </w:p>
        </w:tc>
        <w:tc>
          <w:tcPr>
            <w:tcW w:w="1760" w:type="dxa"/>
          </w:tcPr>
          <w:p w14:paraId="408A0A87"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15</w:t>
            </w:r>
          </w:p>
        </w:tc>
        <w:tc>
          <w:tcPr>
            <w:tcW w:w="1749" w:type="dxa"/>
          </w:tcPr>
          <w:p w14:paraId="0AC2BE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c>
          <w:tcPr>
            <w:tcW w:w="1785" w:type="dxa"/>
          </w:tcPr>
          <w:p w14:paraId="6C19C052"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t>20</w:t>
            </w:r>
          </w:p>
        </w:tc>
      </w:tr>
      <w:tr w:rsidR="00F2071F" w:rsidRPr="00D87075" w14:paraId="7A5AE32F"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621F32D" w14:textId="77777777" w:rsidR="00F2071F" w:rsidRPr="00D87075" w:rsidRDefault="00F2071F" w:rsidP="00737D83">
            <w:pPr>
              <w:pStyle w:val="NRELTableContent"/>
              <w:keepNext/>
            </w:pPr>
            <w:r w:rsidRPr="00D87075">
              <w:t xml:space="preserve">Down </w:t>
            </w:r>
            <w:r>
              <w:t>P</w:t>
            </w:r>
            <w:r w:rsidRPr="00D87075">
              <w:t>ayment</w:t>
            </w:r>
          </w:p>
        </w:tc>
        <w:tc>
          <w:tcPr>
            <w:tcW w:w="1760" w:type="dxa"/>
          </w:tcPr>
          <w:p w14:paraId="6F7AE973"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20%</w:t>
            </w:r>
          </w:p>
        </w:tc>
        <w:tc>
          <w:tcPr>
            <w:tcW w:w="1749" w:type="dxa"/>
          </w:tcPr>
          <w:p w14:paraId="595AD464"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c>
          <w:tcPr>
            <w:tcW w:w="1785" w:type="dxa"/>
          </w:tcPr>
          <w:p w14:paraId="0C92E4A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20%</w:t>
            </w:r>
          </w:p>
        </w:tc>
      </w:tr>
      <w:tr w:rsidR="00F2071F" w:rsidRPr="00D87075" w14:paraId="2669AC59"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0BCA8055" w14:textId="77777777" w:rsidR="00F2071F" w:rsidRPr="00D87075" w:rsidRDefault="00F2071F" w:rsidP="00737D83">
            <w:pPr>
              <w:pStyle w:val="NRELTableContent"/>
              <w:keepNext/>
            </w:pPr>
            <w:r w:rsidRPr="00D87075">
              <w:t>Discount Rate</w:t>
            </w:r>
          </w:p>
        </w:tc>
        <w:tc>
          <w:tcPr>
            <w:tcW w:w="1760" w:type="dxa"/>
          </w:tcPr>
          <w:p w14:paraId="72A9F2E6"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10%</w:t>
            </w:r>
          </w:p>
        </w:tc>
        <w:tc>
          <w:tcPr>
            <w:tcW w:w="1749" w:type="dxa"/>
          </w:tcPr>
          <w:p w14:paraId="7CD86054"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c>
          <w:tcPr>
            <w:tcW w:w="1785" w:type="dxa"/>
          </w:tcPr>
          <w:p w14:paraId="13F4839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12%</w:t>
            </w:r>
          </w:p>
        </w:tc>
      </w:tr>
      <w:tr w:rsidR="00F2071F" w:rsidRPr="00D87075" w14:paraId="07177DB1"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3F05A068" w14:textId="77777777" w:rsidR="00F2071F" w:rsidRPr="00D87075" w:rsidRDefault="00F2071F" w:rsidP="00737D83">
            <w:pPr>
              <w:pStyle w:val="NRELTableContent"/>
              <w:keepNext/>
            </w:pPr>
            <w:r w:rsidRPr="00D87075">
              <w:t>Tax Rate</w:t>
            </w:r>
          </w:p>
        </w:tc>
        <w:tc>
          <w:tcPr>
            <w:tcW w:w="1760" w:type="dxa"/>
          </w:tcPr>
          <w:p w14:paraId="55E799F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33%</w:t>
            </w:r>
          </w:p>
        </w:tc>
        <w:tc>
          <w:tcPr>
            <w:tcW w:w="1749" w:type="dxa"/>
          </w:tcPr>
          <w:p w14:paraId="310A4696"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c>
          <w:tcPr>
            <w:tcW w:w="1785" w:type="dxa"/>
          </w:tcPr>
          <w:p w14:paraId="7242C89F"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35%</w:t>
            </w:r>
          </w:p>
        </w:tc>
      </w:tr>
    </w:tbl>
    <w:p w14:paraId="320E8E7D" w14:textId="77777777" w:rsidR="00F2071F" w:rsidRDefault="00F2071F" w:rsidP="00737D83"/>
    <w:p w14:paraId="656BCD18" w14:textId="77777777" w:rsidR="00F2071F" w:rsidRDefault="00F2071F" w:rsidP="00737D83"/>
    <w:p w14:paraId="062BC9BB" w14:textId="77777777" w:rsidR="00F2071F" w:rsidRPr="00DE17EA" w:rsidRDefault="00F2071F" w:rsidP="00737D83">
      <w:pPr>
        <w:pStyle w:val="NRELTableCaption"/>
      </w:pPr>
      <w:r w:rsidRPr="00DE17EA">
        <w:t>Financing Assumptions for Third-Party-Owned Systems by Sector</w:t>
      </w:r>
    </w:p>
    <w:tbl>
      <w:tblPr>
        <w:tblStyle w:val="LightShading-Accent11"/>
        <w:tblW w:w="0" w:type="auto"/>
        <w:jc w:val="center"/>
        <w:tblLayout w:type="fixed"/>
        <w:tblLook w:val="04A0" w:firstRow="1" w:lastRow="0" w:firstColumn="1" w:lastColumn="0" w:noHBand="0" w:noVBand="1"/>
      </w:tblPr>
      <w:tblGrid>
        <w:gridCol w:w="3043"/>
        <w:gridCol w:w="1760"/>
        <w:gridCol w:w="1749"/>
        <w:gridCol w:w="1785"/>
      </w:tblGrid>
      <w:tr w:rsidR="00F2071F" w:rsidRPr="00D87075" w14:paraId="3E5B6264" w14:textId="77777777" w:rsidTr="00784801">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8E6B3D8" w14:textId="77777777" w:rsidR="00F2071F" w:rsidRPr="00D87075" w:rsidRDefault="00F2071F" w:rsidP="00737D83">
            <w:pPr>
              <w:pStyle w:val="NRELTableHeader"/>
            </w:pPr>
            <w:r>
              <w:t>Market Segment</w:t>
            </w:r>
          </w:p>
        </w:tc>
        <w:tc>
          <w:tcPr>
            <w:tcW w:w="1760" w:type="dxa"/>
          </w:tcPr>
          <w:p w14:paraId="258E460E"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Residential</w:t>
            </w:r>
          </w:p>
        </w:tc>
        <w:tc>
          <w:tcPr>
            <w:tcW w:w="1749" w:type="dxa"/>
          </w:tcPr>
          <w:p w14:paraId="5E223FBB"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Commercial</w:t>
            </w:r>
          </w:p>
        </w:tc>
        <w:tc>
          <w:tcPr>
            <w:tcW w:w="1785" w:type="dxa"/>
          </w:tcPr>
          <w:p w14:paraId="62F3CF0F" w14:textId="77777777" w:rsidR="00F2071F" w:rsidRPr="004923A4" w:rsidRDefault="00F2071F" w:rsidP="00737D83">
            <w:pPr>
              <w:pStyle w:val="NRELTableHeader"/>
              <w:cnfStyle w:val="100000000000" w:firstRow="1" w:lastRow="0" w:firstColumn="0" w:lastColumn="0" w:oddVBand="0" w:evenVBand="0" w:oddHBand="0" w:evenHBand="0" w:firstRowFirstColumn="0" w:firstRowLastColumn="0" w:lastRowFirstColumn="0" w:lastRowLastColumn="0"/>
            </w:pPr>
            <w:r w:rsidRPr="004923A4">
              <w:t>Industrial</w:t>
            </w:r>
          </w:p>
        </w:tc>
      </w:tr>
      <w:tr w:rsidR="00F2071F" w:rsidRPr="00D87075" w14:paraId="360B06EA"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52DA7E67" w14:textId="77777777" w:rsidR="00F2071F" w:rsidRPr="00D87075" w:rsidRDefault="00F2071F" w:rsidP="00737D83">
            <w:pPr>
              <w:pStyle w:val="NRELTableContent"/>
              <w:keepNext/>
            </w:pPr>
            <w:r>
              <w:t>Lessor Hurdle</w:t>
            </w:r>
            <w:r w:rsidRPr="00D87075">
              <w:t xml:space="preserve"> Rate</w:t>
            </w:r>
          </w:p>
        </w:tc>
        <w:tc>
          <w:tcPr>
            <w:tcW w:w="1760" w:type="dxa"/>
          </w:tcPr>
          <w:p w14:paraId="23301AB9"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r w:rsidRPr="00D87075">
              <w:t>%</w:t>
            </w:r>
          </w:p>
        </w:tc>
        <w:tc>
          <w:tcPr>
            <w:tcW w:w="1749" w:type="dxa"/>
          </w:tcPr>
          <w:p w14:paraId="077DF4D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c>
          <w:tcPr>
            <w:tcW w:w="1785" w:type="dxa"/>
          </w:tcPr>
          <w:p w14:paraId="06278AF8"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t>10%</w:t>
            </w:r>
          </w:p>
        </w:tc>
      </w:tr>
      <w:tr w:rsidR="00F2071F" w:rsidRPr="00D87075" w14:paraId="779B63FF" w14:textId="77777777" w:rsidTr="00784801">
        <w:trPr>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60150909" w14:textId="77777777" w:rsidR="00F2071F" w:rsidRPr="00D87075" w:rsidRDefault="00F2071F" w:rsidP="00737D83">
            <w:pPr>
              <w:pStyle w:val="NRELTableContent"/>
              <w:keepNext/>
            </w:pPr>
            <w:r w:rsidRPr="00D87075">
              <w:t>L</w:t>
            </w:r>
            <w:r>
              <w:t>ease</w:t>
            </w:r>
            <w:r w:rsidRPr="00D87075">
              <w:t xml:space="preserve"> Term</w:t>
            </w:r>
            <w:r>
              <w:t xml:space="preserve"> (years)</w:t>
            </w:r>
          </w:p>
        </w:tc>
        <w:tc>
          <w:tcPr>
            <w:tcW w:w="1760" w:type="dxa"/>
          </w:tcPr>
          <w:p w14:paraId="220889CB"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49" w:type="dxa"/>
          </w:tcPr>
          <w:p w14:paraId="3C9AFD53"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c>
          <w:tcPr>
            <w:tcW w:w="1785" w:type="dxa"/>
          </w:tcPr>
          <w:p w14:paraId="20F5250F"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20</w:t>
            </w:r>
          </w:p>
        </w:tc>
      </w:tr>
      <w:tr w:rsidR="00F2071F" w:rsidRPr="00D87075" w14:paraId="19621687" w14:textId="77777777" w:rsidTr="00784801">
        <w:trPr>
          <w:cnfStyle w:val="000000100000" w:firstRow="0" w:lastRow="0" w:firstColumn="0" w:lastColumn="0" w:oddVBand="0" w:evenVBand="0" w:oddHBand="1"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3043" w:type="dxa"/>
          </w:tcPr>
          <w:p w14:paraId="1F582CA4" w14:textId="77777777" w:rsidR="00F2071F" w:rsidRPr="00D87075" w:rsidRDefault="00F2071F" w:rsidP="00737D83">
            <w:pPr>
              <w:pStyle w:val="NRELTableContent"/>
              <w:keepNext/>
            </w:pPr>
            <w:r w:rsidRPr="00D87075">
              <w:t>Discount Rate</w:t>
            </w:r>
            <w:r>
              <w:t xml:space="preserve"> (Lessee)</w:t>
            </w:r>
          </w:p>
        </w:tc>
        <w:tc>
          <w:tcPr>
            <w:tcW w:w="1760" w:type="dxa"/>
          </w:tcPr>
          <w:p w14:paraId="14B564ED"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10%</w:t>
            </w:r>
          </w:p>
        </w:tc>
        <w:tc>
          <w:tcPr>
            <w:tcW w:w="1749" w:type="dxa"/>
          </w:tcPr>
          <w:p w14:paraId="0DED874E"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c>
          <w:tcPr>
            <w:tcW w:w="1785" w:type="dxa"/>
          </w:tcPr>
          <w:p w14:paraId="6C6C7F72" w14:textId="77777777" w:rsidR="00F2071F" w:rsidRPr="00D87075" w:rsidRDefault="00F2071F" w:rsidP="00737D83">
            <w:pPr>
              <w:pStyle w:val="NRELTableContent"/>
              <w:keepNext/>
              <w:cnfStyle w:val="000000100000" w:firstRow="0" w:lastRow="0" w:firstColumn="0" w:lastColumn="0" w:oddVBand="0" w:evenVBand="0" w:oddHBand="1" w:evenHBand="0" w:firstRowFirstColumn="0" w:firstRowLastColumn="0" w:lastRowFirstColumn="0" w:lastRowLastColumn="0"/>
            </w:pPr>
            <w:r w:rsidRPr="00D87075">
              <w:t>12%</w:t>
            </w:r>
          </w:p>
        </w:tc>
      </w:tr>
      <w:tr w:rsidR="00F2071F" w:rsidRPr="00D87075" w14:paraId="6A817CD8" w14:textId="77777777" w:rsidTr="00784801">
        <w:trPr>
          <w:trHeight w:val="269"/>
          <w:jc w:val="center"/>
        </w:trPr>
        <w:tc>
          <w:tcPr>
            <w:cnfStyle w:val="001000000000" w:firstRow="0" w:lastRow="0" w:firstColumn="1" w:lastColumn="0" w:oddVBand="0" w:evenVBand="0" w:oddHBand="0" w:evenHBand="0" w:firstRowFirstColumn="0" w:firstRowLastColumn="0" w:lastRowFirstColumn="0" w:lastRowLastColumn="0"/>
            <w:tcW w:w="3043" w:type="dxa"/>
          </w:tcPr>
          <w:p w14:paraId="6306F1E9" w14:textId="77777777" w:rsidR="00F2071F" w:rsidRPr="00D87075" w:rsidRDefault="00F2071F" w:rsidP="00737D83">
            <w:pPr>
              <w:pStyle w:val="NRELTableContent"/>
              <w:keepNext/>
            </w:pPr>
            <w:r w:rsidRPr="00D87075">
              <w:t>Tax Rate</w:t>
            </w:r>
          </w:p>
        </w:tc>
        <w:tc>
          <w:tcPr>
            <w:tcW w:w="1760" w:type="dxa"/>
          </w:tcPr>
          <w:p w14:paraId="1C7B72AE"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33%</w:t>
            </w:r>
          </w:p>
        </w:tc>
        <w:tc>
          <w:tcPr>
            <w:tcW w:w="1749" w:type="dxa"/>
          </w:tcPr>
          <w:p w14:paraId="46EB3A6D"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c>
          <w:tcPr>
            <w:tcW w:w="1785" w:type="dxa"/>
          </w:tcPr>
          <w:p w14:paraId="492D50CC" w14:textId="77777777" w:rsidR="00F2071F" w:rsidRPr="00D87075" w:rsidRDefault="00F2071F" w:rsidP="00737D83">
            <w:pPr>
              <w:pStyle w:val="NRELTableContent"/>
              <w:keepNext/>
              <w:cnfStyle w:val="000000000000" w:firstRow="0" w:lastRow="0" w:firstColumn="0" w:lastColumn="0" w:oddVBand="0" w:evenVBand="0" w:oddHBand="0" w:evenHBand="0" w:firstRowFirstColumn="0" w:firstRowLastColumn="0" w:lastRowFirstColumn="0" w:lastRowLastColumn="0"/>
            </w:pPr>
            <w:r w:rsidRPr="00D87075">
              <w:t>35%</w:t>
            </w:r>
          </w:p>
        </w:tc>
      </w:tr>
    </w:tbl>
    <w:p w14:paraId="73A7F106" w14:textId="77777777" w:rsidR="00F2071F" w:rsidRDefault="00F2071F" w:rsidP="00737D83"/>
    <w:p w14:paraId="7C8FED21" w14:textId="58D8570F" w:rsidR="000576C1" w:rsidRDefault="00CB430A" w:rsidP="00737D83">
      <w:pPr>
        <w:pStyle w:val="Heading4"/>
      </w:pPr>
      <w:r>
        <w:t>Future Projections</w:t>
      </w:r>
      <w:r w:rsidR="000576C1">
        <w:t xml:space="preserve"> (</w:t>
      </w:r>
      <w:r>
        <w:t>2022 - 2050</w:t>
      </w:r>
      <w:r w:rsidR="000576C1">
        <w:t>)</w:t>
      </w:r>
    </w:p>
    <w:p w14:paraId="015E2F43" w14:textId="4398A7C7" w:rsidR="000576C1" w:rsidRPr="00F367D2" w:rsidRDefault="00A764BD" w:rsidP="00737D83">
      <w:pPr>
        <w:rPr>
          <w:color w:val="FF0000"/>
        </w:rPr>
      </w:pPr>
      <w:commentRangeStart w:id="31"/>
      <w:r w:rsidRPr="00A764BD">
        <w:rPr>
          <w:color w:val="FF0000"/>
        </w:rPr>
        <w:t xml:space="preserve">Add </w:t>
      </w:r>
      <w:r>
        <w:rPr>
          <w:color w:val="FF0000"/>
        </w:rPr>
        <w:t xml:space="preserve">tables giving assumptions and supporting </w:t>
      </w:r>
      <w:r w:rsidRPr="00A764BD">
        <w:rPr>
          <w:color w:val="FF0000"/>
        </w:rPr>
        <w:t>text here</w:t>
      </w:r>
      <w:commentRangeEnd w:id="31"/>
      <w:r w:rsidR="00466664">
        <w:rPr>
          <w:rStyle w:val="CommentReference"/>
        </w:rPr>
        <w:commentReference w:id="31"/>
      </w:r>
    </w:p>
    <w:p w14:paraId="7CE0ED97" w14:textId="2EC8DB1D" w:rsidR="000576C1" w:rsidRPr="000576C1" w:rsidRDefault="000576C1" w:rsidP="00737D83">
      <w:pPr>
        <w:pStyle w:val="Heading4"/>
      </w:pPr>
      <w:commentRangeStart w:id="32"/>
      <w:r w:rsidRPr="000576C1">
        <w:t>Planned Future Work:</w:t>
      </w:r>
      <w:commentRangeEnd w:id="32"/>
      <w:r w:rsidR="00466664">
        <w:rPr>
          <w:rStyle w:val="CommentReference"/>
          <w:rFonts w:asciiTheme="minorHAnsi" w:eastAsiaTheme="minorEastAsia" w:hAnsiTheme="minorHAnsi" w:cstheme="minorBidi"/>
          <w:b w:val="0"/>
          <w:bCs w:val="0"/>
          <w:i w:val="0"/>
          <w:iCs w:val="0"/>
          <w:color w:val="auto"/>
        </w:rPr>
        <w:commentReference w:id="32"/>
      </w:r>
    </w:p>
    <w:p w14:paraId="5D3C6FF1" w14:textId="77777777" w:rsidR="001C7DB3" w:rsidRDefault="003A6345" w:rsidP="00737D83">
      <w:pPr>
        <w:rPr>
          <w:color w:val="FF0000"/>
        </w:rPr>
      </w:pPr>
      <w:r>
        <w:rPr>
          <w:color w:val="FF0000"/>
        </w:rPr>
        <w:t xml:space="preserve">We plan to acquire additional empirical support </w:t>
      </w:r>
      <w:r w:rsidR="00287477">
        <w:rPr>
          <w:color w:val="FF0000"/>
        </w:rPr>
        <w:t>for and potentially refine the settings for both current and future leasing hurdle rates by</w:t>
      </w:r>
      <w:r w:rsidR="00287477" w:rsidRPr="00287477">
        <w:rPr>
          <w:color w:val="FF0000"/>
        </w:rPr>
        <w:t>… talking to existing lessors of wind (united wind?), reviewing historical lease terms for solar (research by Davidson, etc.)</w:t>
      </w:r>
      <w:r w:rsidR="001C7DB3">
        <w:rPr>
          <w:color w:val="FF0000"/>
        </w:rPr>
        <w:t xml:space="preserve">. </w:t>
      </w:r>
    </w:p>
    <w:p w14:paraId="685C7D4D" w14:textId="77777777" w:rsidR="001C7DB3" w:rsidRDefault="001C7DB3" w:rsidP="00737D83">
      <w:pPr>
        <w:rPr>
          <w:color w:val="FF0000"/>
        </w:rPr>
      </w:pPr>
    </w:p>
    <w:p w14:paraId="0A7C416A" w14:textId="5F63C2DE" w:rsidR="000576C1" w:rsidRDefault="001C7DB3" w:rsidP="00737D83">
      <w:r>
        <w:rPr>
          <w:color w:val="FF0000"/>
        </w:rPr>
        <w:t xml:space="preserve">In addition, we plan to have our long-term financial projections reviewed by </w:t>
      </w:r>
      <w:r w:rsidR="00A44C9B">
        <w:rPr>
          <w:color w:val="FF0000"/>
        </w:rPr>
        <w:t>other financial modeling experts within NREL’s Strategic Energy Analysis Center.</w:t>
      </w:r>
    </w:p>
    <w:p w14:paraId="6B4A118C" w14:textId="6E4F4A63" w:rsidR="00F70C3B" w:rsidRDefault="00866986" w:rsidP="00F70C3B">
      <w:pPr>
        <w:pStyle w:val="Heading2"/>
      </w:pPr>
      <w:r>
        <w:br w:type="column"/>
      </w:r>
      <w:bookmarkStart w:id="33" w:name="_Toc307566239"/>
      <w:r w:rsidR="00F70C3B">
        <w:t>2.</w:t>
      </w:r>
      <w:r w:rsidR="00F236A1">
        <w:t>7</w:t>
      </w:r>
      <w:r w:rsidR="00F70C3B">
        <w:t xml:space="preserve"> Wind Incentives (Wind-Specific)</w:t>
      </w:r>
      <w:bookmarkEnd w:id="33"/>
    </w:p>
    <w:p w14:paraId="1390201F" w14:textId="77777777" w:rsidR="00F70C3B" w:rsidRDefault="00F70C3B" w:rsidP="00F70C3B">
      <w:pPr>
        <w:pStyle w:val="Heading4"/>
      </w:pPr>
      <w:r>
        <w:t>Summary</w:t>
      </w:r>
    </w:p>
    <w:p w14:paraId="1B2D0D45" w14:textId="77777777" w:rsidR="00F70C3B" w:rsidRDefault="00F70C3B" w:rsidP="00F70C3B">
      <w:r>
        <w:t xml:space="preserve">The dGen model can account for either empirically-derived or user-defined wind policy incentives. For state and local policy incentives, the dGen model uses the Database of State Incentives for Renewables &amp; Efficiency (DSIRE) database (DSIRE 2014) as the current data sources. Alternatively, users may choose to overwrite the DSIRE incentives with user-defined, state-level policy incentives; however, this option is intended for modeling of different policy scenarios and is generally unsuitable for business-as-usual or reference case modeling. </w:t>
      </w:r>
    </w:p>
    <w:p w14:paraId="2A62D8E6" w14:textId="77777777" w:rsidR="00F70C3B" w:rsidRDefault="00F70C3B" w:rsidP="00F70C3B"/>
    <w:p w14:paraId="2D27B850" w14:textId="77777777" w:rsidR="00F70C3B" w:rsidRPr="00DD58EA" w:rsidRDefault="00F70C3B" w:rsidP="00F70C3B">
      <w:r>
        <w:t>At the federal level, the dGen model allows users to edit the tax credit level for the federal Incentive Tax Credit (ITC)  by model year and market sector.</w:t>
      </w:r>
    </w:p>
    <w:p w14:paraId="67D696D9" w14:textId="77777777" w:rsidR="00F70C3B" w:rsidRDefault="00F70C3B" w:rsidP="00F70C3B">
      <w:pPr>
        <w:pStyle w:val="Heading4"/>
      </w:pPr>
      <w:r>
        <w:t>Default Settings (All Years)</w:t>
      </w:r>
    </w:p>
    <w:p w14:paraId="2E65EF1B" w14:textId="77777777" w:rsidR="00F70C3B" w:rsidRDefault="00F70C3B" w:rsidP="00F70C3B">
      <w:r>
        <w:t xml:space="preserve">The default setting for the dGen model is to use the DSIRE incentives for state and local incentives. This database was most recently updated in 2013 and has become increasingly out-of-date during the ongoing development of the dGen model. It is also missing several important parameters (e.g., incentive expiration dates) that require additional model assumptions. Currently, due to the uncertainty in the DSIRE database, we assume all incentives with unknown expiration dates will expire at the end of 2020To address these issues, NREL will perform additional work in FY16 Q1 and Q2, as detailed in the Planned Future Work section below.  </w:t>
      </w:r>
    </w:p>
    <w:p w14:paraId="1792A458" w14:textId="77777777" w:rsidR="00F70C3B" w:rsidRDefault="00F70C3B" w:rsidP="00F70C3B"/>
    <w:p w14:paraId="6FB78D05" w14:textId="77777777" w:rsidR="00F70C3B" w:rsidRDefault="00F70C3B" w:rsidP="00F70C3B">
      <w:r>
        <w:t xml:space="preserve">For federal incentives, the default settings are to assume that the federal ITC will continue as currently written into law. Under the existing policy, the ITC will continue at its current level (30 percent for all sectors) through the end of 2016, at which point it will expire for residential systems and reduce to 10 percent for industrial and commercial systems. These settings are based on </w:t>
      </w:r>
      <w:r w:rsidRPr="00C6265E">
        <w:t xml:space="preserve">“business-as-usual” assumptions where only existing policies </w:t>
      </w:r>
      <w:r>
        <w:t>are used.</w:t>
      </w:r>
    </w:p>
    <w:p w14:paraId="6FA9FCD6" w14:textId="77777777" w:rsidR="00F70C3B" w:rsidRDefault="00F70C3B" w:rsidP="00F70C3B">
      <w:pPr>
        <w:pStyle w:val="Heading4"/>
      </w:pPr>
      <w:r>
        <w:t>Planned Future Work</w:t>
      </w:r>
    </w:p>
    <w:p w14:paraId="6755A00A" w14:textId="56014F4E" w:rsidR="00F70C3B" w:rsidRPr="00DF67E4" w:rsidRDefault="00F70C3B" w:rsidP="00F70C3B">
      <w:r>
        <w:t>In Q1 and Q2 of FY16, NREL plans to replace and/or update the DSIRE data currently used for state and local incentives with more up-to-date and complete policy data curated by Pacific Northwest National Laboratory (PNNL) for their Distributed Wind Policy Comparison Tool (</w:t>
      </w:r>
      <w:ins w:id="34" w:author="Galen Maclaurin" w:date="2015-11-02T14:08:00Z">
        <w:r w:rsidR="004A2A61">
          <w:t>DOE 2011</w:t>
        </w:r>
      </w:ins>
      <w:ins w:id="35" w:author="Galen Maclaurin" w:date="2015-11-02T14:14:00Z">
        <w:r w:rsidR="004A2A61">
          <w:rPr>
            <w:color w:val="FF0000"/>
          </w:rPr>
          <w:t>)</w:t>
        </w:r>
      </w:ins>
      <w:r>
        <w:rPr>
          <w:color w:val="FF0000"/>
        </w:rPr>
        <w:t xml:space="preserve"> </w:t>
      </w:r>
    </w:p>
    <w:p w14:paraId="6E06A0F1" w14:textId="7294D2D4" w:rsidR="00CF5A03" w:rsidRDefault="00F70C3B" w:rsidP="001D5C35">
      <w:pPr>
        <w:pStyle w:val="Heading2"/>
      </w:pPr>
      <w:r>
        <w:br w:type="column"/>
      </w:r>
      <w:bookmarkStart w:id="36" w:name="_Toc307566240"/>
      <w:r w:rsidR="00CF5A03">
        <w:t>2.</w:t>
      </w:r>
      <w:r w:rsidR="00F236A1">
        <w:t>8</w:t>
      </w:r>
      <w:r w:rsidR="00CF5A03">
        <w:t xml:space="preserve"> Electricity Rates</w:t>
      </w:r>
      <w:r w:rsidR="00202C6F">
        <w:t xml:space="preserve"> and Rate Escalations</w:t>
      </w:r>
      <w:r w:rsidR="00BA7A79">
        <w:t xml:space="preserve"> (Technology Agnostic)</w:t>
      </w:r>
      <w:bookmarkEnd w:id="36"/>
    </w:p>
    <w:p w14:paraId="504AF791" w14:textId="67086158" w:rsidR="00202C6F" w:rsidRDefault="00202C6F" w:rsidP="00F37A73">
      <w:pPr>
        <w:pStyle w:val="Heading4"/>
      </w:pPr>
      <w:r>
        <w:t>Summary</w:t>
      </w:r>
    </w:p>
    <w:p w14:paraId="1ADAC63B" w14:textId="3E672815" w:rsidR="00ED0202" w:rsidRDefault="00222F54" w:rsidP="00222F54">
      <w:r>
        <w:t xml:space="preserve">The cost of electricity in the dGen model </w:t>
      </w:r>
      <w:r w:rsidR="00ED0202">
        <w:t xml:space="preserve">can be </w:t>
      </w:r>
      <w:r w:rsidR="00152B44">
        <w:t xml:space="preserve">evaluated </w:t>
      </w:r>
      <w:r w:rsidR="00FE6EB4">
        <w:t>using three different, location</w:t>
      </w:r>
      <w:r w:rsidR="00152B44">
        <w:t xml:space="preserve">-specific </w:t>
      </w:r>
      <w:r w:rsidR="00ED0202">
        <w:t xml:space="preserve">estimates of current </w:t>
      </w:r>
      <w:r w:rsidR="00B1348D">
        <w:t>(2014)</w:t>
      </w:r>
      <w:r w:rsidR="00BE4580">
        <w:t xml:space="preserve"> </w:t>
      </w:r>
      <w:r w:rsidR="00ED0202">
        <w:t>electricity rates:</w:t>
      </w:r>
    </w:p>
    <w:p w14:paraId="1F8F672B" w14:textId="0B4C4E43" w:rsidR="00ED0202" w:rsidRDefault="00152B44" w:rsidP="00152B44">
      <w:pPr>
        <w:pStyle w:val="ListParagraph"/>
        <w:numPr>
          <w:ilvl w:val="0"/>
          <w:numId w:val="17"/>
        </w:numPr>
      </w:pPr>
      <w:r>
        <w:t>R</w:t>
      </w:r>
      <w:r w:rsidRPr="00D064D3">
        <w:t>eal-world tariffs based on the Utility Rate Database</w:t>
      </w:r>
      <w:r>
        <w:t xml:space="preserve"> (URDB)</w:t>
      </w:r>
      <w:r w:rsidRPr="00D064D3">
        <w:t xml:space="preserve"> (</w:t>
      </w:r>
      <w:r w:rsidRPr="00152B44">
        <w:rPr>
          <w:color w:val="FF0000"/>
        </w:rPr>
        <w:t>OpenEI 2014</w:t>
      </w:r>
      <w:r w:rsidRPr="00D064D3">
        <w:t>)</w:t>
      </w:r>
    </w:p>
    <w:p w14:paraId="2A03139F" w14:textId="09631B89" w:rsidR="00152B44" w:rsidRDefault="00152B44" w:rsidP="00152B44">
      <w:pPr>
        <w:pStyle w:val="ListParagraph"/>
        <w:numPr>
          <w:ilvl w:val="0"/>
          <w:numId w:val="17"/>
        </w:numPr>
      </w:pPr>
      <w:r>
        <w:t>A</w:t>
      </w:r>
      <w:r w:rsidR="00B35F2D">
        <w:t>nnual average flat rates</w:t>
      </w:r>
      <w:r w:rsidRPr="00D064D3">
        <w:t xml:space="preserve"> by </w:t>
      </w:r>
      <w:r w:rsidR="001B169A">
        <w:t>county</w:t>
      </w:r>
      <w:r w:rsidRPr="00D064D3">
        <w:t xml:space="preserve"> ($/kWh)</w:t>
      </w:r>
      <w:r>
        <w:t xml:space="preserve"> from EIA 861 forms (</w:t>
      </w:r>
      <w:r w:rsidRPr="00152B44">
        <w:rPr>
          <w:color w:val="FF0000"/>
        </w:rPr>
        <w:t>EIA 2015a</w:t>
      </w:r>
      <w:r>
        <w:t>)</w:t>
      </w:r>
    </w:p>
    <w:p w14:paraId="0CE3D9A0" w14:textId="1235D9BF" w:rsidR="00152B44" w:rsidRDefault="00152B44" w:rsidP="00152B44">
      <w:pPr>
        <w:pStyle w:val="ListParagraph"/>
        <w:numPr>
          <w:ilvl w:val="0"/>
          <w:numId w:val="17"/>
        </w:numPr>
      </w:pPr>
      <w:r>
        <w:t>User-defined</w:t>
      </w:r>
      <w:r w:rsidR="00B35F2D">
        <w:t xml:space="preserve"> </w:t>
      </w:r>
      <w:r>
        <w:t>flat rate structures</w:t>
      </w:r>
      <w:r w:rsidR="00B35F2D">
        <w:t xml:space="preserve"> by state</w:t>
      </w:r>
    </w:p>
    <w:p w14:paraId="167980CD" w14:textId="77777777" w:rsidR="00FE6EB4" w:rsidRDefault="00FE6EB4" w:rsidP="001B169A"/>
    <w:p w14:paraId="32D5C76C" w14:textId="77777777" w:rsidR="00475F39" w:rsidRDefault="00FE6EB4" w:rsidP="00475F39">
      <w:r>
        <w:t>These electricity rates are assumed to change over time according to</w:t>
      </w:r>
      <w:r w:rsidR="00475F39">
        <w:t xml:space="preserve"> the following rate escalation options:</w:t>
      </w:r>
    </w:p>
    <w:p w14:paraId="797150BA" w14:textId="6A224518" w:rsidR="00B43D43" w:rsidRDefault="00B43D43" w:rsidP="00475F39">
      <w:pPr>
        <w:pStyle w:val="ListParagraph"/>
        <w:numPr>
          <w:ilvl w:val="0"/>
          <w:numId w:val="22"/>
        </w:numPr>
      </w:pPr>
      <w:r>
        <w:t>AEO 2015</w:t>
      </w:r>
      <w:r w:rsidR="005A08B9">
        <w:t xml:space="preserve"> </w:t>
      </w:r>
      <w:r w:rsidR="003E48EA">
        <w:t xml:space="preserve">Reference Case </w:t>
      </w:r>
      <w:r w:rsidR="005A08B9">
        <w:t>(Constant after 2040)</w:t>
      </w:r>
    </w:p>
    <w:p w14:paraId="7B1A9E8E" w14:textId="32F3C74B" w:rsidR="00B43D43" w:rsidRDefault="00B43D43" w:rsidP="00475F39">
      <w:pPr>
        <w:pStyle w:val="ListParagraph"/>
        <w:numPr>
          <w:ilvl w:val="0"/>
          <w:numId w:val="22"/>
        </w:numPr>
      </w:pPr>
      <w:r>
        <w:t xml:space="preserve">AEO 2015 </w:t>
      </w:r>
      <w:r w:rsidR="003E48EA">
        <w:t xml:space="preserve">Reference Case </w:t>
      </w:r>
      <w:r w:rsidR="005A08B9">
        <w:t>(Projected after 2040)</w:t>
      </w:r>
    </w:p>
    <w:p w14:paraId="3FA359E3" w14:textId="25F3CB82" w:rsidR="00B43D43" w:rsidRDefault="00B43D43" w:rsidP="00475F39">
      <w:pPr>
        <w:pStyle w:val="ListParagraph"/>
        <w:numPr>
          <w:ilvl w:val="0"/>
          <w:numId w:val="22"/>
        </w:numPr>
      </w:pPr>
      <w:r>
        <w:t>AEO 2014</w:t>
      </w:r>
      <w:r w:rsidR="005A08B9">
        <w:t xml:space="preserve"> </w:t>
      </w:r>
      <w:r w:rsidR="003E48EA">
        <w:t xml:space="preserve">Reference Case </w:t>
      </w:r>
      <w:r w:rsidR="005A08B9">
        <w:t>(Constant after 2040)</w:t>
      </w:r>
    </w:p>
    <w:p w14:paraId="5CEBC515" w14:textId="0D24D465" w:rsidR="00475F39" w:rsidRDefault="00F567E8" w:rsidP="00475F39">
      <w:pPr>
        <w:pStyle w:val="ListParagraph"/>
        <w:numPr>
          <w:ilvl w:val="0"/>
          <w:numId w:val="22"/>
        </w:numPr>
      </w:pPr>
      <w:r>
        <w:t>AEO 2014</w:t>
      </w:r>
      <w:r w:rsidRPr="00F567E8">
        <w:t xml:space="preserve"> </w:t>
      </w:r>
      <w:r>
        <w:t xml:space="preserve">Reference Case </w:t>
      </w:r>
      <w:r w:rsidR="005A08B9">
        <w:t>(Projected after 2040)</w:t>
      </w:r>
    </w:p>
    <w:p w14:paraId="256EDC29" w14:textId="5BF49197" w:rsidR="00B43D43" w:rsidRDefault="00B43D43" w:rsidP="00475F39">
      <w:pPr>
        <w:pStyle w:val="ListParagraph"/>
        <w:numPr>
          <w:ilvl w:val="0"/>
          <w:numId w:val="22"/>
        </w:numPr>
      </w:pPr>
      <w:r>
        <w:t>No Change</w:t>
      </w:r>
    </w:p>
    <w:p w14:paraId="5ACB08A2" w14:textId="6D9C14C8" w:rsidR="00E70FEB" w:rsidRDefault="00312462" w:rsidP="0049032F">
      <w:r>
        <w:t xml:space="preserve">All options are applied </w:t>
      </w:r>
      <w:r w:rsidR="00842D0E">
        <w:t xml:space="preserve">by sector </w:t>
      </w:r>
      <w:r>
        <w:t>on a r</w:t>
      </w:r>
      <w:r w:rsidR="00842D0E">
        <w:t>egional (Census Division) basis.</w:t>
      </w:r>
      <w:r>
        <w:t xml:space="preserve"> </w:t>
      </w:r>
    </w:p>
    <w:p w14:paraId="1FC3CAD7" w14:textId="77777777" w:rsidR="00E70FEB" w:rsidRDefault="00E70FEB" w:rsidP="0049032F"/>
    <w:p w14:paraId="2CE214E7" w14:textId="00AB4F15" w:rsidR="0049032F" w:rsidRDefault="00475F39" w:rsidP="0049032F">
      <w:r>
        <w:t xml:space="preserve">Options 1 through 4 are based on EIA’s AEO </w:t>
      </w:r>
      <w:r w:rsidR="00115151">
        <w:t xml:space="preserve">Reference Case </w:t>
      </w:r>
      <w:r>
        <w:t>projections (</w:t>
      </w:r>
      <w:ins w:id="37" w:author="Galen Maclaurin" w:date="2015-11-02T14:17:00Z">
        <w:r w:rsidR="004A2A61">
          <w:t>EIA 2014a; EIA 2015b</w:t>
        </w:r>
      </w:ins>
      <w:r>
        <w:t xml:space="preserve">). </w:t>
      </w:r>
      <w:r w:rsidR="003205C5">
        <w:t>These</w:t>
      </w:r>
      <w:r w:rsidR="005A08B9">
        <w:t xml:space="preserve"> projections for rate escalations end in 2040; however, the dGen model considers rate escalations through 2075 to accommodate customers considering adoption in 2050 and evaluating future rate growth. To account for these </w:t>
      </w:r>
      <w:r>
        <w:t xml:space="preserve">later model </w:t>
      </w:r>
      <w:r w:rsidR="005A08B9">
        <w:t xml:space="preserve">years, </w:t>
      </w:r>
      <w:r>
        <w:t>NREL modified the AEO projections using two different methods. With the first method (“Constant after 2040”), we assume that the project rate escalation for the final forecast year (2040) holds constant through 2075. Therefore, rates continue to grow after 2040, but simply at a constant rate for each year thereafter. With the second method (“Projected after 2040”), we applied time-series modeling to project rate escalations from 2041</w:t>
      </w:r>
      <w:r w:rsidR="009831A7">
        <w:t xml:space="preserve"> through 2075. This method tends to use short-term temporal trends to forecast future values, and therefore has significant uncertainty in later years. It also tends to cause </w:t>
      </w:r>
      <w:r w:rsidR="00312462">
        <w:t>compounding escalation of rates. The figure below compares</w:t>
      </w:r>
      <w:r w:rsidR="00C26093">
        <w:t xml:space="preserve"> AEO 2015 Constant and Projected</w:t>
      </w:r>
      <w:r w:rsidR="00312462">
        <w:t xml:space="preserve"> rate escalations for a single</w:t>
      </w:r>
      <w:r w:rsidR="007A26D0">
        <w:t xml:space="preserve"> Census Division</w:t>
      </w:r>
      <w:r w:rsidR="00C26093">
        <w:t>.</w:t>
      </w:r>
    </w:p>
    <w:p w14:paraId="1E44FA04" w14:textId="77777777" w:rsidR="00475F39" w:rsidRDefault="00475F39" w:rsidP="0049032F"/>
    <w:p w14:paraId="34C2AFB3" w14:textId="26383358" w:rsidR="005A08B9" w:rsidRPr="00300388" w:rsidRDefault="00BD5B68" w:rsidP="0049032F">
      <w:pPr>
        <w:rPr>
          <w:color w:val="FF0000"/>
        </w:rPr>
      </w:pPr>
      <w:commentRangeStart w:id="38"/>
      <w:r w:rsidRPr="00BD5B68">
        <w:rPr>
          <w:color w:val="FF0000"/>
        </w:rPr>
        <w:t xml:space="preserve">[add </w:t>
      </w:r>
      <w:r>
        <w:rPr>
          <w:color w:val="FF0000"/>
        </w:rPr>
        <w:t>figure</w:t>
      </w:r>
      <w:r w:rsidRPr="00BD5B68">
        <w:rPr>
          <w:color w:val="FF0000"/>
        </w:rPr>
        <w:t>]</w:t>
      </w:r>
      <w:commentRangeEnd w:id="38"/>
      <w:r w:rsidR="00C42F5B">
        <w:rPr>
          <w:rStyle w:val="CommentReference"/>
        </w:rPr>
        <w:commentReference w:id="38"/>
      </w:r>
    </w:p>
    <w:p w14:paraId="22DE041C" w14:textId="4923EDB8" w:rsidR="00B43D43" w:rsidRDefault="0049032F" w:rsidP="00F37A73">
      <w:pPr>
        <w:pStyle w:val="Heading4"/>
      </w:pPr>
      <w:r>
        <w:t>Default Settings (All Years)</w:t>
      </w:r>
    </w:p>
    <w:p w14:paraId="4B5D3C6D" w14:textId="4F8E9F20" w:rsidR="00FE6EB4" w:rsidRDefault="0049032F" w:rsidP="001B169A">
      <w:r>
        <w:t>The</w:t>
      </w:r>
      <w:r w:rsidR="006819B9">
        <w:t xml:space="preserve"> default setting</w:t>
      </w:r>
      <w:r>
        <w:t xml:space="preserve"> for rates </w:t>
      </w:r>
      <w:r w:rsidR="00300388">
        <w:t>use</w:t>
      </w:r>
      <w:r w:rsidR="006819B9">
        <w:t>d</w:t>
      </w:r>
      <w:r w:rsidR="00300388">
        <w:t xml:space="preserve"> by the model for all </w:t>
      </w:r>
      <w:r w:rsidR="006819B9">
        <w:t>model years are the URDB real-world tariffs. These data most closely represent the actual electricity costs incurred by current electricity consumers in the US. Refer to Section 4.4 of the dGen Model Documentation (Sigrin et al. 2015) provides a detailed discussion of these data.</w:t>
      </w:r>
    </w:p>
    <w:p w14:paraId="52E3F54B" w14:textId="77777777" w:rsidR="00FE6EB4" w:rsidRDefault="00FE6EB4" w:rsidP="001B169A"/>
    <w:p w14:paraId="212AA6C8" w14:textId="3CB7EED7" w:rsidR="00152B44" w:rsidRDefault="006819B9" w:rsidP="009635E8">
      <w:r>
        <w:t xml:space="preserve">The default setting for rate escalations used by the dGen model is the </w:t>
      </w:r>
      <w:commentRangeStart w:id="39"/>
      <w:r w:rsidR="00E6691C">
        <w:t>AEO 2015 (Constant after 2040).</w:t>
      </w:r>
      <w:commentRangeEnd w:id="39"/>
      <w:r w:rsidR="00E922D4">
        <w:rPr>
          <w:rStyle w:val="CommentReference"/>
        </w:rPr>
        <w:commentReference w:id="39"/>
      </w:r>
      <w:r w:rsidR="00703770">
        <w:t xml:space="preserve"> Similarly to the load growth assumptions, this is an objective, well-informed basis for estimating future rate escalations in the US. Furthermore, compared to the </w:t>
      </w:r>
      <w:r w:rsidR="00320E68">
        <w:t>AEO 2015 (Projected</w:t>
      </w:r>
      <w:r w:rsidR="005D0849">
        <w:t xml:space="preserve"> after 2040) rate escalations, these escalations are more conservative and, therefore, help to place lower bounds on</w:t>
      </w:r>
      <w:r w:rsidR="006B3C3B">
        <w:t xml:space="preserve"> customer adoption levels.</w:t>
      </w:r>
    </w:p>
    <w:p w14:paraId="049DCA54" w14:textId="06A2F371" w:rsidR="00202C6F" w:rsidRDefault="00202C6F" w:rsidP="00F37A73">
      <w:pPr>
        <w:pStyle w:val="Heading4"/>
      </w:pPr>
      <w:commentRangeStart w:id="40"/>
      <w:commentRangeStart w:id="41"/>
      <w:r>
        <w:t>Planned Future Work</w:t>
      </w:r>
      <w:commentRangeEnd w:id="40"/>
      <w:r>
        <w:rPr>
          <w:rStyle w:val="CommentReference"/>
          <w:rFonts w:asciiTheme="minorHAnsi" w:eastAsiaTheme="minorEastAsia" w:hAnsiTheme="minorHAnsi" w:cstheme="minorBidi"/>
          <w:b w:val="0"/>
          <w:bCs w:val="0"/>
          <w:color w:val="auto"/>
        </w:rPr>
        <w:commentReference w:id="40"/>
      </w:r>
      <w:commentRangeEnd w:id="41"/>
      <w:r w:rsidR="005511E0">
        <w:rPr>
          <w:rStyle w:val="CommentReference"/>
          <w:rFonts w:asciiTheme="minorHAnsi" w:eastAsiaTheme="minorEastAsia" w:hAnsiTheme="minorHAnsi" w:cstheme="minorBidi"/>
          <w:b w:val="0"/>
          <w:bCs w:val="0"/>
          <w:color w:val="auto"/>
        </w:rPr>
        <w:commentReference w:id="41"/>
      </w:r>
    </w:p>
    <w:p w14:paraId="3467A147" w14:textId="521EF052" w:rsidR="00202C6F" w:rsidRDefault="001D7FB7" w:rsidP="00202C6F">
      <w:r>
        <w:t xml:space="preserve">We are confident that the default settings for both rates and rate escalations are based on a strong empirical basis, and therefore, do not plan to perform research to further support them. </w:t>
      </w:r>
    </w:p>
    <w:p w14:paraId="6DD6A488" w14:textId="77777777" w:rsidR="00CF5A03" w:rsidRDefault="00CF5A03" w:rsidP="00737D83"/>
    <w:p w14:paraId="14E7F73E" w14:textId="062241FC" w:rsidR="00DF67E4" w:rsidRPr="00DF67E4" w:rsidRDefault="00DF67E4" w:rsidP="00F70C3B">
      <w:pPr>
        <w:pStyle w:val="Heading2"/>
      </w:pPr>
    </w:p>
    <w:p w14:paraId="0542DB14" w14:textId="23F263A9" w:rsidR="0068287C" w:rsidRDefault="00220417" w:rsidP="0068287C">
      <w:pPr>
        <w:pStyle w:val="Heading2"/>
      </w:pPr>
      <w:r>
        <w:br w:type="column"/>
      </w:r>
      <w:bookmarkStart w:id="42" w:name="_Toc307566241"/>
      <w:r w:rsidR="0068287C">
        <w:t>2.</w:t>
      </w:r>
      <w:r w:rsidR="00F236A1">
        <w:t>9</w:t>
      </w:r>
      <w:r w:rsidR="0068287C">
        <w:t xml:space="preserve"> Net Energy Metering </w:t>
      </w:r>
      <w:r w:rsidR="0068287C" w:rsidRPr="00995593">
        <w:t>Policies</w:t>
      </w:r>
      <w:r w:rsidR="00995593" w:rsidRPr="00995593">
        <w:t xml:space="preserve"> (Technology Agnostic)</w:t>
      </w:r>
      <w:bookmarkEnd w:id="42"/>
    </w:p>
    <w:p w14:paraId="2BDA7F49" w14:textId="7851EF4E" w:rsidR="005506F2" w:rsidRDefault="005506F2" w:rsidP="00F37A73">
      <w:pPr>
        <w:pStyle w:val="Heading4"/>
      </w:pPr>
      <w:r>
        <w:t>Summary</w:t>
      </w:r>
    </w:p>
    <w:p w14:paraId="64B578C8" w14:textId="7704E397" w:rsidR="00C9778E" w:rsidRDefault="00C9778E" w:rsidP="005506F2">
      <w:r>
        <w:t>The dGen model allows users significant flexibility in modeling Net Energy Metering (NEM) policies. NEM</w:t>
      </w:r>
      <w:r w:rsidRPr="00C9778E">
        <w:t xml:space="preserve"> configurations are defined in the input sheet by state, sector, outflow credit value (e.g., full retail rate, avoided fuel cost, none, or user-specified), and maximum system size that qualifies for the outflow credit. Users may also specify a transition period after which the “avoided cost” value will be used for all subsequent years (e.g., full credit through 2020, avoided cost credit for 2022‒2050). </w:t>
      </w:r>
    </w:p>
    <w:p w14:paraId="7BBD6ED1" w14:textId="2D514D73" w:rsidR="00C9778E" w:rsidRDefault="00C9778E" w:rsidP="00F37A73">
      <w:pPr>
        <w:pStyle w:val="Heading4"/>
      </w:pPr>
      <w:r>
        <w:t>Default Settings (All Years)</w:t>
      </w:r>
    </w:p>
    <w:p w14:paraId="1C24C0BF" w14:textId="711B13ED" w:rsidR="001614EA" w:rsidRDefault="00065D89" w:rsidP="005506F2">
      <w:r>
        <w:t>As default</w:t>
      </w:r>
      <w:r w:rsidR="00853B60" w:rsidRPr="00853B60">
        <w:t xml:space="preserve">, </w:t>
      </w:r>
      <w:r>
        <w:t>NREL</w:t>
      </w:r>
      <w:r w:rsidR="00853B60" w:rsidRPr="00853B60">
        <w:t xml:space="preserve"> model</w:t>
      </w:r>
      <w:r>
        <w:t>s</w:t>
      </w:r>
      <w:r w:rsidR="00853B60" w:rsidRPr="00853B60">
        <w:t xml:space="preserve"> NEM </w:t>
      </w:r>
      <w:r w:rsidR="00C94B50">
        <w:t xml:space="preserve">based on current regional rules, system size caps, </w:t>
      </w:r>
      <w:r w:rsidR="00F9677D">
        <w:t xml:space="preserve">cumulative </w:t>
      </w:r>
      <w:r w:rsidR="00751CF1">
        <w:t>installed capacity</w:t>
      </w:r>
      <w:r w:rsidR="00F9677D">
        <w:t xml:space="preserve"> caps, </w:t>
      </w:r>
      <w:r w:rsidR="00853B60" w:rsidRPr="00853B60">
        <w:t>and valuation</w:t>
      </w:r>
      <w:r w:rsidR="003E55C2">
        <w:t xml:space="preserve">, derived from </w:t>
      </w:r>
      <w:r w:rsidR="003E55C2" w:rsidRPr="003E55C2">
        <w:rPr>
          <w:color w:val="FF0000"/>
        </w:rPr>
        <w:t>Barnes et al. (2013)</w:t>
      </w:r>
      <w:r w:rsidR="00853B60" w:rsidRPr="003E55C2">
        <w:rPr>
          <w:color w:val="FF0000"/>
        </w:rPr>
        <w:t>.</w:t>
      </w:r>
      <w:r w:rsidR="00853B60" w:rsidRPr="00853B60">
        <w:t xml:space="preserve"> Regions with NEM caps</w:t>
      </w:r>
      <w:r w:rsidR="0090627A">
        <w:t xml:space="preserve"> for cumulative installations</w:t>
      </w:r>
      <w:r w:rsidR="00853B60" w:rsidRPr="00853B60">
        <w:t xml:space="preserve"> are applied based on </w:t>
      </w:r>
      <w:r w:rsidR="004F102E">
        <w:t xml:space="preserve">NREL projections </w:t>
      </w:r>
      <w:r w:rsidR="00853B60" w:rsidRPr="00853B60">
        <w:t>when the cap is projected to hit</w:t>
      </w:r>
      <w:r w:rsidR="00F46FA7">
        <w:t xml:space="preserve">. These projections were based on recent runs of the dGen model for the solar market only, for which technology deployment significantly outpaces wind. </w:t>
      </w:r>
      <w:r w:rsidR="001614EA">
        <w:t>Existing system size limits and projected NEM expiration by state are detailed in the table below.</w:t>
      </w:r>
    </w:p>
    <w:p w14:paraId="22450E29" w14:textId="77777777" w:rsidR="001614EA" w:rsidRDefault="001614EA" w:rsidP="005506F2"/>
    <w:tbl>
      <w:tblPr>
        <w:tblW w:w="6576" w:type="dxa"/>
        <w:tblInd w:w="103" w:type="dxa"/>
        <w:tblLook w:val="04A0" w:firstRow="1" w:lastRow="0" w:firstColumn="1" w:lastColumn="0" w:noHBand="0" w:noVBand="1"/>
        <w:tblPrChange w:id="43" w:author="Galen Maclaurin" w:date="2015-11-02T14:22:00Z">
          <w:tblPr>
            <w:tblW w:w="6576" w:type="dxa"/>
            <w:tblInd w:w="103" w:type="dxa"/>
            <w:tblLook w:val="04A0" w:firstRow="1" w:lastRow="0" w:firstColumn="1" w:lastColumn="0" w:noHBand="0" w:noVBand="1"/>
          </w:tblPr>
        </w:tblPrChange>
      </w:tblPr>
      <w:tblGrid>
        <w:gridCol w:w="1300"/>
        <w:gridCol w:w="1292"/>
        <w:gridCol w:w="1384"/>
        <w:gridCol w:w="1300"/>
        <w:gridCol w:w="1300"/>
        <w:tblGridChange w:id="44">
          <w:tblGrid>
            <w:gridCol w:w="1300"/>
            <w:gridCol w:w="1292"/>
            <w:gridCol w:w="1384"/>
            <w:gridCol w:w="1300"/>
            <w:gridCol w:w="1300"/>
          </w:tblGrid>
        </w:tblGridChange>
      </w:tblGrid>
      <w:tr w:rsidR="001614EA" w:rsidRPr="001614EA" w:rsidDel="00237E9B" w14:paraId="59A580D7" w14:textId="73D895F7" w:rsidTr="00237E9B">
        <w:trPr>
          <w:trHeight w:val="600"/>
          <w:del w:id="45" w:author="Galen Maclaurin" w:date="2015-11-02T14:21:00Z"/>
          <w:trPrChange w:id="46" w:author="Galen Maclaurin" w:date="2015-11-02T14:22:00Z">
            <w:trPr>
              <w:trHeight w:val="600"/>
            </w:trPr>
          </w:trPrChange>
        </w:trPr>
        <w:tc>
          <w:tcPr>
            <w:tcW w:w="1300" w:type="dxa"/>
            <w:tcBorders>
              <w:top w:val="single" w:sz="4" w:space="0" w:color="auto"/>
              <w:left w:val="single" w:sz="4" w:space="0" w:color="auto"/>
              <w:bottom w:val="single" w:sz="4" w:space="0" w:color="auto"/>
              <w:right w:val="single" w:sz="4" w:space="0" w:color="auto"/>
            </w:tcBorders>
            <w:vAlign w:val="center"/>
            <w:hideMark/>
            <w:tcPrChange w:id="47" w:author="Galen Maclaurin" w:date="2015-11-02T14:22:00Z">
              <w:tcPr>
                <w:tcW w:w="1300" w:type="dxa"/>
                <w:tcBorders>
                  <w:top w:val="single" w:sz="4" w:space="0" w:color="auto"/>
                  <w:left w:val="single" w:sz="4" w:space="0" w:color="auto"/>
                  <w:bottom w:val="single" w:sz="4" w:space="0" w:color="000000"/>
                  <w:right w:val="single" w:sz="4" w:space="0" w:color="auto"/>
                </w:tcBorders>
                <w:vAlign w:val="center"/>
                <w:hideMark/>
              </w:tcPr>
            </w:tcPrChange>
          </w:tcPr>
          <w:p w14:paraId="01FC5ED7" w14:textId="3FCB0541" w:rsidR="001614EA" w:rsidRPr="001614EA" w:rsidDel="00237E9B" w:rsidRDefault="001614EA" w:rsidP="001614EA">
            <w:pPr>
              <w:rPr>
                <w:del w:id="48" w:author="Galen Maclaurin" w:date="2015-11-02T14:21:00Z"/>
                <w:rFonts w:ascii="Calibri" w:eastAsia="Times New Roman" w:hAnsi="Calibri" w:cs="Times New Roman"/>
                <w:color w:val="000000"/>
              </w:rPr>
            </w:pPr>
          </w:p>
        </w:tc>
        <w:tc>
          <w:tcPr>
            <w:tcW w:w="1292" w:type="dxa"/>
            <w:tcBorders>
              <w:top w:val="nil"/>
              <w:left w:val="nil"/>
              <w:bottom w:val="single" w:sz="4" w:space="0" w:color="auto"/>
              <w:right w:val="single" w:sz="4" w:space="0" w:color="auto"/>
            </w:tcBorders>
            <w:shd w:val="clear" w:color="auto" w:fill="auto"/>
            <w:vAlign w:val="center"/>
            <w:hideMark/>
            <w:tcPrChange w:id="49" w:author="Galen Maclaurin" w:date="2015-11-02T14:22:00Z">
              <w:tcPr>
                <w:tcW w:w="1292" w:type="dxa"/>
                <w:tcBorders>
                  <w:top w:val="nil"/>
                  <w:left w:val="nil"/>
                  <w:bottom w:val="single" w:sz="4" w:space="0" w:color="auto"/>
                  <w:right w:val="single" w:sz="4" w:space="0" w:color="auto"/>
                </w:tcBorders>
                <w:shd w:val="clear" w:color="auto" w:fill="auto"/>
                <w:vAlign w:val="center"/>
                <w:hideMark/>
              </w:tcPr>
            </w:tcPrChange>
          </w:tcPr>
          <w:p w14:paraId="49CF1A1F" w14:textId="6A957424" w:rsidR="001614EA" w:rsidRPr="001614EA" w:rsidDel="00237E9B" w:rsidRDefault="001614EA" w:rsidP="001614EA">
            <w:pPr>
              <w:jc w:val="center"/>
              <w:rPr>
                <w:del w:id="50" w:author="Galen Maclaurin" w:date="2015-11-02T14:21:00Z"/>
                <w:rFonts w:ascii="Calibri" w:eastAsia="Times New Roman" w:hAnsi="Calibri" w:cs="Times New Roman"/>
                <w:color w:val="000000"/>
              </w:rPr>
            </w:pPr>
            <w:del w:id="51" w:author="Galen Maclaurin" w:date="2015-11-02T14:21:00Z">
              <w:r w:rsidRPr="001614EA" w:rsidDel="00237E9B">
                <w:rPr>
                  <w:rFonts w:ascii="Calibri" w:eastAsia="Times New Roman" w:hAnsi="Calibri" w:cs="Times New Roman"/>
                  <w:color w:val="000000"/>
                </w:rPr>
                <w:delText>Residential</w:delText>
              </w:r>
            </w:del>
          </w:p>
        </w:tc>
        <w:tc>
          <w:tcPr>
            <w:tcW w:w="1384" w:type="dxa"/>
            <w:tcBorders>
              <w:top w:val="nil"/>
              <w:left w:val="nil"/>
              <w:bottom w:val="single" w:sz="4" w:space="0" w:color="auto"/>
              <w:right w:val="single" w:sz="4" w:space="0" w:color="auto"/>
            </w:tcBorders>
            <w:shd w:val="clear" w:color="auto" w:fill="auto"/>
            <w:vAlign w:val="center"/>
            <w:hideMark/>
            <w:tcPrChange w:id="52" w:author="Galen Maclaurin" w:date="2015-11-02T14:22:00Z">
              <w:tcPr>
                <w:tcW w:w="1384" w:type="dxa"/>
                <w:tcBorders>
                  <w:top w:val="nil"/>
                  <w:left w:val="nil"/>
                  <w:bottom w:val="single" w:sz="4" w:space="0" w:color="auto"/>
                  <w:right w:val="single" w:sz="4" w:space="0" w:color="auto"/>
                </w:tcBorders>
                <w:shd w:val="clear" w:color="auto" w:fill="auto"/>
                <w:vAlign w:val="center"/>
                <w:hideMark/>
              </w:tcPr>
            </w:tcPrChange>
          </w:tcPr>
          <w:p w14:paraId="292A0410" w14:textId="029567A4" w:rsidR="001614EA" w:rsidRPr="001614EA" w:rsidDel="00237E9B" w:rsidRDefault="001614EA" w:rsidP="001614EA">
            <w:pPr>
              <w:jc w:val="center"/>
              <w:rPr>
                <w:del w:id="53" w:author="Galen Maclaurin" w:date="2015-11-02T14:21:00Z"/>
                <w:rFonts w:ascii="Calibri" w:eastAsia="Times New Roman" w:hAnsi="Calibri" w:cs="Times New Roman"/>
                <w:color w:val="000000"/>
              </w:rPr>
            </w:pPr>
            <w:del w:id="54" w:author="Galen Maclaurin" w:date="2015-11-02T14:21:00Z">
              <w:r w:rsidRPr="001614EA" w:rsidDel="00237E9B">
                <w:rPr>
                  <w:rFonts w:ascii="Calibri" w:eastAsia="Times New Roman" w:hAnsi="Calibri" w:cs="Times New Roman"/>
                  <w:color w:val="000000"/>
                </w:rPr>
                <w:delText>Commercial</w:delText>
              </w:r>
            </w:del>
          </w:p>
        </w:tc>
        <w:tc>
          <w:tcPr>
            <w:tcW w:w="1300" w:type="dxa"/>
            <w:tcBorders>
              <w:top w:val="nil"/>
              <w:left w:val="nil"/>
              <w:bottom w:val="single" w:sz="4" w:space="0" w:color="auto"/>
              <w:right w:val="single" w:sz="4" w:space="0" w:color="auto"/>
            </w:tcBorders>
            <w:shd w:val="clear" w:color="auto" w:fill="auto"/>
            <w:vAlign w:val="center"/>
            <w:hideMark/>
            <w:tcPrChange w:id="55" w:author="Galen Maclaurin" w:date="2015-11-02T14:22:00Z">
              <w:tcPr>
                <w:tcW w:w="1300" w:type="dxa"/>
                <w:tcBorders>
                  <w:top w:val="nil"/>
                  <w:left w:val="nil"/>
                  <w:bottom w:val="single" w:sz="4" w:space="0" w:color="auto"/>
                  <w:right w:val="single" w:sz="4" w:space="0" w:color="auto"/>
                </w:tcBorders>
                <w:shd w:val="clear" w:color="auto" w:fill="auto"/>
                <w:vAlign w:val="center"/>
                <w:hideMark/>
              </w:tcPr>
            </w:tcPrChange>
          </w:tcPr>
          <w:p w14:paraId="4BEA9A66" w14:textId="38B5BAE5" w:rsidR="001614EA" w:rsidRPr="001614EA" w:rsidDel="00237E9B" w:rsidRDefault="001614EA" w:rsidP="001614EA">
            <w:pPr>
              <w:jc w:val="center"/>
              <w:rPr>
                <w:del w:id="56" w:author="Galen Maclaurin" w:date="2015-11-02T14:21:00Z"/>
                <w:rFonts w:ascii="Calibri" w:eastAsia="Times New Roman" w:hAnsi="Calibri" w:cs="Times New Roman"/>
                <w:color w:val="000000"/>
              </w:rPr>
            </w:pPr>
            <w:del w:id="57" w:author="Galen Maclaurin" w:date="2015-11-02T14:21:00Z">
              <w:r w:rsidRPr="001614EA" w:rsidDel="00237E9B">
                <w:rPr>
                  <w:rFonts w:ascii="Calibri" w:eastAsia="Times New Roman" w:hAnsi="Calibri" w:cs="Times New Roman"/>
                  <w:color w:val="000000"/>
                </w:rPr>
                <w:delText>Industrial</w:delText>
              </w:r>
            </w:del>
          </w:p>
        </w:tc>
        <w:tc>
          <w:tcPr>
            <w:tcW w:w="1300" w:type="dxa"/>
            <w:tcBorders>
              <w:top w:val="single" w:sz="4" w:space="0" w:color="auto"/>
              <w:left w:val="single" w:sz="4" w:space="0" w:color="auto"/>
              <w:bottom w:val="single" w:sz="4" w:space="0" w:color="auto"/>
              <w:right w:val="single" w:sz="4" w:space="0" w:color="auto"/>
            </w:tcBorders>
            <w:vAlign w:val="center"/>
            <w:hideMark/>
            <w:tcPrChange w:id="58" w:author="Galen Maclaurin" w:date="2015-11-02T14:22:00Z">
              <w:tcPr>
                <w:tcW w:w="1300" w:type="dxa"/>
                <w:tcBorders>
                  <w:top w:val="single" w:sz="4" w:space="0" w:color="auto"/>
                  <w:left w:val="single" w:sz="4" w:space="0" w:color="auto"/>
                  <w:bottom w:val="single" w:sz="4" w:space="0" w:color="000000"/>
                  <w:right w:val="single" w:sz="4" w:space="0" w:color="auto"/>
                </w:tcBorders>
                <w:vAlign w:val="center"/>
                <w:hideMark/>
              </w:tcPr>
            </w:tcPrChange>
          </w:tcPr>
          <w:p w14:paraId="02322AED" w14:textId="2ECFC580" w:rsidR="001614EA" w:rsidRPr="001614EA" w:rsidDel="00237E9B" w:rsidRDefault="001614EA" w:rsidP="001614EA">
            <w:pPr>
              <w:rPr>
                <w:del w:id="59" w:author="Galen Maclaurin" w:date="2015-11-02T14:21:00Z"/>
                <w:rFonts w:ascii="Calibri" w:eastAsia="Times New Roman" w:hAnsi="Calibri" w:cs="Times New Roman"/>
                <w:color w:val="000000"/>
              </w:rPr>
            </w:pPr>
          </w:p>
        </w:tc>
      </w:tr>
      <w:tr w:rsidR="00237E9B" w:rsidRPr="001614EA" w14:paraId="22A0FA6F" w14:textId="77777777" w:rsidTr="00237E9B">
        <w:trPr>
          <w:trHeight w:val="300"/>
          <w:ins w:id="60" w:author="Galen Maclaurin" w:date="2015-11-02T14:21:00Z"/>
          <w:trPrChange w:id="61" w:author="Galen Maclaurin" w:date="2015-11-02T14:22:00Z">
            <w:trPr>
              <w:trHeight w:val="300"/>
            </w:trPr>
          </w:trPrChange>
        </w:trPr>
        <w:tc>
          <w:tcPr>
            <w:tcW w:w="1300" w:type="dxa"/>
            <w:vMerge w:val="restart"/>
            <w:tcBorders>
              <w:top w:val="single" w:sz="4" w:space="0" w:color="auto"/>
              <w:left w:val="single" w:sz="4" w:space="0" w:color="auto"/>
              <w:right w:val="single" w:sz="4" w:space="0" w:color="auto"/>
            </w:tcBorders>
            <w:shd w:val="clear" w:color="auto" w:fill="auto"/>
            <w:noWrap/>
            <w:vAlign w:val="bottom"/>
            <w:tcPrChange w:id="62" w:author="Galen Maclaurin" w:date="2015-11-02T14:22:00Z">
              <w:tcPr>
                <w:tcW w:w="1300" w:type="dxa"/>
                <w:vMerge w:val="restart"/>
                <w:tcBorders>
                  <w:top w:val="nil"/>
                  <w:left w:val="single" w:sz="4" w:space="0" w:color="auto"/>
                  <w:right w:val="single" w:sz="4" w:space="0" w:color="auto"/>
                </w:tcBorders>
                <w:shd w:val="clear" w:color="auto" w:fill="auto"/>
                <w:noWrap/>
                <w:vAlign w:val="bottom"/>
              </w:tcPr>
            </w:tcPrChange>
          </w:tcPr>
          <w:p w14:paraId="6AD27653" w14:textId="093517FF" w:rsidR="00237E9B" w:rsidRPr="001614EA" w:rsidRDefault="00237E9B" w:rsidP="001614EA">
            <w:pPr>
              <w:jc w:val="center"/>
              <w:rPr>
                <w:ins w:id="63" w:author="Galen Maclaurin" w:date="2015-11-02T14:21:00Z"/>
                <w:rFonts w:ascii="Calibri" w:eastAsia="Times New Roman" w:hAnsi="Calibri" w:cs="Times New Roman"/>
                <w:color w:val="000000"/>
              </w:rPr>
            </w:pPr>
            <w:ins w:id="64" w:author="Galen Maclaurin" w:date="2015-11-02T14:20:00Z">
              <w:r w:rsidRPr="001614EA">
                <w:rPr>
                  <w:rFonts w:ascii="Calibri" w:eastAsia="Times New Roman" w:hAnsi="Calibri" w:cs="Times New Roman"/>
                  <w:color w:val="000000"/>
                </w:rPr>
                <w:t>State</w:t>
              </w:r>
            </w:ins>
          </w:p>
        </w:tc>
        <w:tc>
          <w:tcPr>
            <w:tcW w:w="3976" w:type="dxa"/>
            <w:gridSpan w:val="3"/>
            <w:tcBorders>
              <w:top w:val="single" w:sz="4" w:space="0" w:color="auto"/>
              <w:left w:val="nil"/>
              <w:bottom w:val="single" w:sz="4" w:space="0" w:color="auto"/>
              <w:right w:val="single" w:sz="4" w:space="0" w:color="auto"/>
            </w:tcBorders>
            <w:shd w:val="clear" w:color="auto" w:fill="auto"/>
            <w:noWrap/>
            <w:vAlign w:val="bottom"/>
            <w:tcPrChange w:id="65" w:author="Galen Maclaurin" w:date="2015-11-02T14:22:00Z">
              <w:tcPr>
                <w:tcW w:w="3976" w:type="dxa"/>
                <w:gridSpan w:val="3"/>
                <w:tcBorders>
                  <w:top w:val="nil"/>
                  <w:left w:val="nil"/>
                  <w:bottom w:val="single" w:sz="4" w:space="0" w:color="auto"/>
                  <w:right w:val="single" w:sz="4" w:space="0" w:color="auto"/>
                </w:tcBorders>
                <w:shd w:val="clear" w:color="auto" w:fill="auto"/>
                <w:noWrap/>
                <w:vAlign w:val="bottom"/>
              </w:tcPr>
            </w:tcPrChange>
          </w:tcPr>
          <w:p w14:paraId="11890EAE" w14:textId="774D1480" w:rsidR="00237E9B" w:rsidRPr="001614EA" w:rsidRDefault="00237E9B" w:rsidP="001614EA">
            <w:pPr>
              <w:jc w:val="center"/>
              <w:rPr>
                <w:ins w:id="66" w:author="Galen Maclaurin" w:date="2015-11-02T14:21:00Z"/>
                <w:rFonts w:ascii="Calibri" w:eastAsia="Times New Roman" w:hAnsi="Calibri" w:cs="Times New Roman"/>
                <w:color w:val="000000"/>
              </w:rPr>
            </w:pPr>
            <w:commentRangeStart w:id="67"/>
            <w:ins w:id="68" w:author="Galen Maclaurin" w:date="2015-11-02T14:21:00Z">
              <w:r w:rsidRPr="001614EA">
                <w:rPr>
                  <w:rFonts w:ascii="Calibri" w:eastAsia="Times New Roman" w:hAnsi="Calibri" w:cs="Times New Roman"/>
                  <w:color w:val="000000"/>
                </w:rPr>
                <w:t>System Size Limit (</w:t>
              </w:r>
              <w:commentRangeStart w:id="69"/>
              <w:r w:rsidRPr="001614EA">
                <w:rPr>
                  <w:rFonts w:ascii="Calibri" w:eastAsia="Times New Roman" w:hAnsi="Calibri" w:cs="Times New Roman"/>
                  <w:color w:val="000000"/>
                </w:rPr>
                <w:t>kW</w:t>
              </w:r>
            </w:ins>
            <w:commentRangeEnd w:id="69"/>
            <w:ins w:id="70" w:author="Galen Maclaurin" w:date="2015-11-02T14:23:00Z">
              <w:r>
                <w:rPr>
                  <w:rStyle w:val="CommentReference"/>
                </w:rPr>
                <w:commentReference w:id="69"/>
              </w:r>
            </w:ins>
            <w:ins w:id="72" w:author="Galen Maclaurin" w:date="2015-11-02T14:21:00Z">
              <w:r w:rsidRPr="001614EA">
                <w:rPr>
                  <w:rFonts w:ascii="Calibri" w:eastAsia="Times New Roman" w:hAnsi="Calibri" w:cs="Times New Roman"/>
                  <w:color w:val="000000"/>
                </w:rPr>
                <w:t>)</w:t>
              </w:r>
              <w:commentRangeEnd w:id="67"/>
              <w:r>
                <w:rPr>
                  <w:rStyle w:val="CommentReference"/>
                </w:rPr>
                <w:commentReference w:id="67"/>
              </w:r>
            </w:ins>
          </w:p>
        </w:tc>
        <w:tc>
          <w:tcPr>
            <w:tcW w:w="1300" w:type="dxa"/>
            <w:vMerge w:val="restart"/>
            <w:tcBorders>
              <w:top w:val="single" w:sz="4" w:space="0" w:color="auto"/>
              <w:left w:val="nil"/>
              <w:right w:val="single" w:sz="4" w:space="0" w:color="auto"/>
            </w:tcBorders>
            <w:shd w:val="clear" w:color="auto" w:fill="auto"/>
            <w:noWrap/>
            <w:vAlign w:val="center"/>
            <w:tcPrChange w:id="73" w:author="Galen Maclaurin" w:date="2015-11-02T14:22:00Z">
              <w:tcPr>
                <w:tcW w:w="1300" w:type="dxa"/>
                <w:vMerge w:val="restart"/>
                <w:tcBorders>
                  <w:top w:val="nil"/>
                  <w:left w:val="nil"/>
                  <w:right w:val="single" w:sz="4" w:space="0" w:color="auto"/>
                </w:tcBorders>
                <w:shd w:val="clear" w:color="auto" w:fill="auto"/>
                <w:noWrap/>
                <w:vAlign w:val="center"/>
              </w:tcPr>
            </w:tcPrChange>
          </w:tcPr>
          <w:p w14:paraId="5204F111" w14:textId="640FD45B" w:rsidR="00237E9B" w:rsidRPr="001614EA" w:rsidRDefault="00237E9B" w:rsidP="001614EA">
            <w:pPr>
              <w:jc w:val="center"/>
              <w:rPr>
                <w:ins w:id="74" w:author="Galen Maclaurin" w:date="2015-11-02T14:21:00Z"/>
                <w:rFonts w:ascii="Calibri" w:eastAsia="Times New Roman" w:hAnsi="Calibri" w:cs="Times New Roman"/>
                <w:color w:val="000000"/>
              </w:rPr>
            </w:pPr>
            <w:ins w:id="75" w:author="Galen Maclaurin" w:date="2015-11-02T14:20:00Z">
              <w:r w:rsidRPr="001614EA">
                <w:rPr>
                  <w:rFonts w:ascii="Calibri" w:eastAsia="Times New Roman" w:hAnsi="Calibri" w:cs="Times New Roman"/>
                  <w:color w:val="000000"/>
                </w:rPr>
                <w:t>Projected Expiration</w:t>
              </w:r>
            </w:ins>
          </w:p>
        </w:tc>
      </w:tr>
      <w:tr w:rsidR="00237E9B" w:rsidRPr="001614EA" w14:paraId="312128AB" w14:textId="77777777" w:rsidTr="00237E9B">
        <w:trPr>
          <w:trHeight w:val="300"/>
          <w:ins w:id="76" w:author="Galen Maclaurin" w:date="2015-11-02T14:20:00Z"/>
        </w:trPr>
        <w:tc>
          <w:tcPr>
            <w:tcW w:w="1300" w:type="dxa"/>
            <w:vMerge/>
            <w:tcBorders>
              <w:left w:val="single" w:sz="4" w:space="0" w:color="auto"/>
              <w:bottom w:val="single" w:sz="4" w:space="0" w:color="auto"/>
              <w:right w:val="single" w:sz="4" w:space="0" w:color="auto"/>
            </w:tcBorders>
            <w:shd w:val="clear" w:color="auto" w:fill="auto"/>
            <w:noWrap/>
            <w:vAlign w:val="bottom"/>
          </w:tcPr>
          <w:p w14:paraId="13B2DF26" w14:textId="5D185300" w:rsidR="00237E9B" w:rsidRPr="001614EA" w:rsidRDefault="00237E9B" w:rsidP="001614EA">
            <w:pPr>
              <w:jc w:val="center"/>
              <w:rPr>
                <w:ins w:id="77" w:author="Galen Maclaurin" w:date="2015-11-02T14:20:00Z"/>
                <w:rFonts w:ascii="Calibri" w:eastAsia="Times New Roman" w:hAnsi="Calibri" w:cs="Times New Roman"/>
                <w:color w:val="000000"/>
              </w:rPr>
            </w:pPr>
          </w:p>
        </w:tc>
        <w:tc>
          <w:tcPr>
            <w:tcW w:w="1292" w:type="dxa"/>
            <w:tcBorders>
              <w:top w:val="nil"/>
              <w:left w:val="nil"/>
              <w:bottom w:val="single" w:sz="4" w:space="0" w:color="auto"/>
              <w:right w:val="single" w:sz="4" w:space="0" w:color="auto"/>
            </w:tcBorders>
            <w:shd w:val="clear" w:color="auto" w:fill="auto"/>
            <w:noWrap/>
            <w:vAlign w:val="bottom"/>
          </w:tcPr>
          <w:p w14:paraId="50276C2D" w14:textId="3904888E" w:rsidR="00237E9B" w:rsidRPr="001614EA" w:rsidRDefault="00237E9B" w:rsidP="001614EA">
            <w:pPr>
              <w:jc w:val="center"/>
              <w:rPr>
                <w:ins w:id="78" w:author="Galen Maclaurin" w:date="2015-11-02T14:20:00Z"/>
                <w:rFonts w:ascii="Calibri" w:eastAsia="Times New Roman" w:hAnsi="Calibri" w:cs="Times New Roman"/>
                <w:color w:val="000000"/>
              </w:rPr>
            </w:pPr>
            <w:ins w:id="79" w:author="Galen Maclaurin" w:date="2015-11-02T14:20:00Z">
              <w:r w:rsidRPr="001614EA">
                <w:rPr>
                  <w:rFonts w:ascii="Calibri" w:eastAsia="Times New Roman" w:hAnsi="Calibri" w:cs="Times New Roman"/>
                  <w:color w:val="000000"/>
                </w:rPr>
                <w:t>Residential</w:t>
              </w:r>
            </w:ins>
          </w:p>
        </w:tc>
        <w:tc>
          <w:tcPr>
            <w:tcW w:w="1384" w:type="dxa"/>
            <w:tcBorders>
              <w:top w:val="nil"/>
              <w:left w:val="nil"/>
              <w:bottom w:val="single" w:sz="4" w:space="0" w:color="auto"/>
              <w:right w:val="single" w:sz="4" w:space="0" w:color="auto"/>
            </w:tcBorders>
            <w:shd w:val="clear" w:color="auto" w:fill="auto"/>
            <w:noWrap/>
            <w:vAlign w:val="center"/>
          </w:tcPr>
          <w:p w14:paraId="136DDD1B" w14:textId="23F16551" w:rsidR="00237E9B" w:rsidRPr="001614EA" w:rsidRDefault="00237E9B" w:rsidP="001614EA">
            <w:pPr>
              <w:jc w:val="center"/>
              <w:rPr>
                <w:ins w:id="80" w:author="Galen Maclaurin" w:date="2015-11-02T14:20:00Z"/>
                <w:rFonts w:ascii="Calibri" w:eastAsia="Times New Roman" w:hAnsi="Calibri" w:cs="Times New Roman"/>
                <w:color w:val="000000"/>
              </w:rPr>
            </w:pPr>
            <w:ins w:id="81" w:author="Galen Maclaurin" w:date="2015-11-02T14:20:00Z">
              <w:r w:rsidRPr="001614EA">
                <w:rPr>
                  <w:rFonts w:ascii="Calibri" w:eastAsia="Times New Roman" w:hAnsi="Calibri" w:cs="Times New Roman"/>
                  <w:color w:val="000000"/>
                </w:rPr>
                <w:t>Commercial</w:t>
              </w:r>
            </w:ins>
          </w:p>
        </w:tc>
        <w:tc>
          <w:tcPr>
            <w:tcW w:w="1300" w:type="dxa"/>
            <w:tcBorders>
              <w:top w:val="nil"/>
              <w:left w:val="nil"/>
              <w:bottom w:val="single" w:sz="4" w:space="0" w:color="auto"/>
              <w:right w:val="single" w:sz="4" w:space="0" w:color="auto"/>
            </w:tcBorders>
            <w:shd w:val="clear" w:color="auto" w:fill="auto"/>
            <w:noWrap/>
            <w:vAlign w:val="bottom"/>
          </w:tcPr>
          <w:p w14:paraId="78C817B7" w14:textId="727C27C3" w:rsidR="00237E9B" w:rsidRPr="001614EA" w:rsidRDefault="00237E9B" w:rsidP="001614EA">
            <w:pPr>
              <w:jc w:val="center"/>
              <w:rPr>
                <w:ins w:id="82" w:author="Galen Maclaurin" w:date="2015-11-02T14:20:00Z"/>
                <w:rFonts w:ascii="Calibri" w:eastAsia="Times New Roman" w:hAnsi="Calibri" w:cs="Times New Roman"/>
                <w:color w:val="000000"/>
              </w:rPr>
            </w:pPr>
            <w:ins w:id="83" w:author="Galen Maclaurin" w:date="2015-11-02T14:20:00Z">
              <w:r w:rsidRPr="001614EA">
                <w:rPr>
                  <w:rFonts w:ascii="Calibri" w:eastAsia="Times New Roman" w:hAnsi="Calibri" w:cs="Times New Roman"/>
                  <w:color w:val="000000"/>
                </w:rPr>
                <w:t>Industrial</w:t>
              </w:r>
            </w:ins>
          </w:p>
        </w:tc>
        <w:tc>
          <w:tcPr>
            <w:tcW w:w="1300" w:type="dxa"/>
            <w:vMerge/>
            <w:tcBorders>
              <w:left w:val="nil"/>
              <w:bottom w:val="single" w:sz="4" w:space="0" w:color="auto"/>
              <w:right w:val="single" w:sz="4" w:space="0" w:color="auto"/>
            </w:tcBorders>
            <w:shd w:val="clear" w:color="auto" w:fill="auto"/>
            <w:noWrap/>
            <w:vAlign w:val="center"/>
          </w:tcPr>
          <w:p w14:paraId="2F42CF8D" w14:textId="4B67B176" w:rsidR="00237E9B" w:rsidRPr="001614EA" w:rsidRDefault="00237E9B" w:rsidP="001614EA">
            <w:pPr>
              <w:jc w:val="center"/>
              <w:rPr>
                <w:ins w:id="84" w:author="Galen Maclaurin" w:date="2015-11-02T14:20:00Z"/>
                <w:rFonts w:ascii="Calibri" w:eastAsia="Times New Roman" w:hAnsi="Calibri" w:cs="Times New Roman"/>
                <w:color w:val="000000"/>
              </w:rPr>
            </w:pPr>
          </w:p>
        </w:tc>
      </w:tr>
      <w:tr w:rsidR="00237E9B" w:rsidRPr="001614EA" w14:paraId="42E16CD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4CA18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AK</w:t>
            </w:r>
          </w:p>
        </w:tc>
        <w:tc>
          <w:tcPr>
            <w:tcW w:w="1292" w:type="dxa"/>
            <w:tcBorders>
              <w:top w:val="nil"/>
              <w:left w:val="nil"/>
              <w:bottom w:val="single" w:sz="4" w:space="0" w:color="auto"/>
              <w:right w:val="single" w:sz="4" w:space="0" w:color="auto"/>
            </w:tcBorders>
            <w:shd w:val="clear" w:color="auto" w:fill="auto"/>
            <w:noWrap/>
            <w:vAlign w:val="bottom"/>
            <w:hideMark/>
          </w:tcPr>
          <w:p w14:paraId="3FDDBEB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8E94F7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69994BE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902FE4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1E22701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D1A454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AL</w:t>
            </w:r>
          </w:p>
        </w:tc>
        <w:tc>
          <w:tcPr>
            <w:tcW w:w="1292" w:type="dxa"/>
            <w:tcBorders>
              <w:top w:val="nil"/>
              <w:left w:val="nil"/>
              <w:bottom w:val="single" w:sz="4" w:space="0" w:color="auto"/>
              <w:right w:val="single" w:sz="4" w:space="0" w:color="auto"/>
            </w:tcBorders>
            <w:shd w:val="clear" w:color="auto" w:fill="auto"/>
            <w:noWrap/>
            <w:vAlign w:val="bottom"/>
            <w:hideMark/>
          </w:tcPr>
          <w:p w14:paraId="53E0C3A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70BFD2F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A0CFEA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F92646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0CA9D07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A326CA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AR</w:t>
            </w:r>
          </w:p>
        </w:tc>
        <w:tc>
          <w:tcPr>
            <w:tcW w:w="1292" w:type="dxa"/>
            <w:tcBorders>
              <w:top w:val="nil"/>
              <w:left w:val="nil"/>
              <w:bottom w:val="single" w:sz="4" w:space="0" w:color="auto"/>
              <w:right w:val="single" w:sz="4" w:space="0" w:color="auto"/>
            </w:tcBorders>
            <w:shd w:val="clear" w:color="auto" w:fill="auto"/>
            <w:noWrap/>
            <w:vAlign w:val="bottom"/>
            <w:hideMark/>
          </w:tcPr>
          <w:p w14:paraId="6B7E539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685AF39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0440F42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4AE34A6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06A3267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AE716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AZ</w:t>
            </w:r>
          </w:p>
        </w:tc>
        <w:tc>
          <w:tcPr>
            <w:tcW w:w="1292" w:type="dxa"/>
            <w:tcBorders>
              <w:top w:val="nil"/>
              <w:left w:val="nil"/>
              <w:bottom w:val="single" w:sz="4" w:space="0" w:color="auto"/>
              <w:right w:val="single" w:sz="4" w:space="0" w:color="auto"/>
            </w:tcBorders>
            <w:shd w:val="clear" w:color="auto" w:fill="auto"/>
            <w:noWrap/>
            <w:vAlign w:val="bottom"/>
            <w:hideMark/>
          </w:tcPr>
          <w:p w14:paraId="6440EA3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2965EE2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466D8A5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361B67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5EAB39F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08691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CA</w:t>
            </w:r>
          </w:p>
        </w:tc>
        <w:tc>
          <w:tcPr>
            <w:tcW w:w="1292" w:type="dxa"/>
            <w:tcBorders>
              <w:top w:val="nil"/>
              <w:left w:val="nil"/>
              <w:bottom w:val="single" w:sz="4" w:space="0" w:color="auto"/>
              <w:right w:val="single" w:sz="4" w:space="0" w:color="auto"/>
            </w:tcBorders>
            <w:shd w:val="clear" w:color="auto" w:fill="auto"/>
            <w:noWrap/>
            <w:vAlign w:val="bottom"/>
            <w:hideMark/>
          </w:tcPr>
          <w:p w14:paraId="29B495D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FE4FD9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EE19BA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01DB4B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237E9B" w:rsidRPr="001614EA" w14:paraId="13DD325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9DB458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CO</w:t>
            </w:r>
          </w:p>
        </w:tc>
        <w:tc>
          <w:tcPr>
            <w:tcW w:w="1292" w:type="dxa"/>
            <w:tcBorders>
              <w:top w:val="nil"/>
              <w:left w:val="nil"/>
              <w:bottom w:val="single" w:sz="4" w:space="0" w:color="auto"/>
              <w:right w:val="single" w:sz="4" w:space="0" w:color="auto"/>
            </w:tcBorders>
            <w:shd w:val="clear" w:color="auto" w:fill="auto"/>
            <w:noWrap/>
            <w:vAlign w:val="bottom"/>
            <w:hideMark/>
          </w:tcPr>
          <w:p w14:paraId="1C07C1A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709D33E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59DD180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11EEDE9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0AB72E6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E159B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CT</w:t>
            </w:r>
          </w:p>
        </w:tc>
        <w:tc>
          <w:tcPr>
            <w:tcW w:w="1292" w:type="dxa"/>
            <w:tcBorders>
              <w:top w:val="nil"/>
              <w:left w:val="nil"/>
              <w:bottom w:val="single" w:sz="4" w:space="0" w:color="auto"/>
              <w:right w:val="single" w:sz="4" w:space="0" w:color="auto"/>
            </w:tcBorders>
            <w:shd w:val="clear" w:color="auto" w:fill="auto"/>
            <w:noWrap/>
            <w:vAlign w:val="bottom"/>
            <w:hideMark/>
          </w:tcPr>
          <w:p w14:paraId="0B3BDC7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12845A1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A807D3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E51946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4C238BE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07AF57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DC</w:t>
            </w:r>
          </w:p>
        </w:tc>
        <w:tc>
          <w:tcPr>
            <w:tcW w:w="1292" w:type="dxa"/>
            <w:tcBorders>
              <w:top w:val="nil"/>
              <w:left w:val="nil"/>
              <w:bottom w:val="single" w:sz="4" w:space="0" w:color="auto"/>
              <w:right w:val="single" w:sz="4" w:space="0" w:color="auto"/>
            </w:tcBorders>
            <w:shd w:val="clear" w:color="auto" w:fill="auto"/>
            <w:noWrap/>
            <w:vAlign w:val="bottom"/>
            <w:hideMark/>
          </w:tcPr>
          <w:p w14:paraId="7828835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544878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10F88D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C00F77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7AA59C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ABA920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DE</w:t>
            </w:r>
          </w:p>
        </w:tc>
        <w:tc>
          <w:tcPr>
            <w:tcW w:w="1292" w:type="dxa"/>
            <w:tcBorders>
              <w:top w:val="nil"/>
              <w:left w:val="nil"/>
              <w:bottom w:val="single" w:sz="4" w:space="0" w:color="auto"/>
              <w:right w:val="single" w:sz="4" w:space="0" w:color="auto"/>
            </w:tcBorders>
            <w:shd w:val="clear" w:color="auto" w:fill="auto"/>
            <w:noWrap/>
            <w:vAlign w:val="bottom"/>
            <w:hideMark/>
          </w:tcPr>
          <w:p w14:paraId="3281EFF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3DDF982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45DC8CD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3915212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237E9B" w:rsidRPr="001614EA" w14:paraId="17AEB0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E6BF19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FL</w:t>
            </w:r>
          </w:p>
        </w:tc>
        <w:tc>
          <w:tcPr>
            <w:tcW w:w="1292" w:type="dxa"/>
            <w:tcBorders>
              <w:top w:val="nil"/>
              <w:left w:val="nil"/>
              <w:bottom w:val="single" w:sz="4" w:space="0" w:color="auto"/>
              <w:right w:val="single" w:sz="4" w:space="0" w:color="auto"/>
            </w:tcBorders>
            <w:shd w:val="clear" w:color="auto" w:fill="auto"/>
            <w:noWrap/>
            <w:vAlign w:val="bottom"/>
            <w:hideMark/>
          </w:tcPr>
          <w:p w14:paraId="4E2070B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4D92140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816EC5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275AE5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44235BC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B5F75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GA</w:t>
            </w:r>
          </w:p>
        </w:tc>
        <w:tc>
          <w:tcPr>
            <w:tcW w:w="1292" w:type="dxa"/>
            <w:tcBorders>
              <w:top w:val="nil"/>
              <w:left w:val="nil"/>
              <w:bottom w:val="single" w:sz="4" w:space="0" w:color="auto"/>
              <w:right w:val="single" w:sz="4" w:space="0" w:color="auto"/>
            </w:tcBorders>
            <w:shd w:val="clear" w:color="auto" w:fill="auto"/>
            <w:noWrap/>
            <w:vAlign w:val="bottom"/>
            <w:hideMark/>
          </w:tcPr>
          <w:p w14:paraId="16DF94F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14:paraId="1A62639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4B93FAA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07041EE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237E9B" w:rsidRPr="001614EA" w14:paraId="69EE5BC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436B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HI</w:t>
            </w:r>
          </w:p>
        </w:tc>
        <w:tc>
          <w:tcPr>
            <w:tcW w:w="1292" w:type="dxa"/>
            <w:tcBorders>
              <w:top w:val="nil"/>
              <w:left w:val="nil"/>
              <w:bottom w:val="single" w:sz="4" w:space="0" w:color="auto"/>
              <w:right w:val="single" w:sz="4" w:space="0" w:color="auto"/>
            </w:tcBorders>
            <w:shd w:val="clear" w:color="auto" w:fill="auto"/>
            <w:noWrap/>
            <w:vAlign w:val="bottom"/>
            <w:hideMark/>
          </w:tcPr>
          <w:p w14:paraId="3A349D8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0F8CAFC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33FDCF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640D367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25BBF7B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8449DA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IA</w:t>
            </w:r>
          </w:p>
        </w:tc>
        <w:tc>
          <w:tcPr>
            <w:tcW w:w="1292" w:type="dxa"/>
            <w:tcBorders>
              <w:top w:val="nil"/>
              <w:left w:val="nil"/>
              <w:bottom w:val="single" w:sz="4" w:space="0" w:color="auto"/>
              <w:right w:val="single" w:sz="4" w:space="0" w:color="auto"/>
            </w:tcBorders>
            <w:shd w:val="clear" w:color="auto" w:fill="auto"/>
            <w:noWrap/>
            <w:vAlign w:val="bottom"/>
            <w:hideMark/>
          </w:tcPr>
          <w:p w14:paraId="7B60721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3E05001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0E2682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68C341B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2EB9F5A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1C291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ID</w:t>
            </w:r>
          </w:p>
        </w:tc>
        <w:tc>
          <w:tcPr>
            <w:tcW w:w="1292" w:type="dxa"/>
            <w:tcBorders>
              <w:top w:val="nil"/>
              <w:left w:val="nil"/>
              <w:bottom w:val="single" w:sz="4" w:space="0" w:color="auto"/>
              <w:right w:val="single" w:sz="4" w:space="0" w:color="auto"/>
            </w:tcBorders>
            <w:shd w:val="clear" w:color="auto" w:fill="auto"/>
            <w:noWrap/>
            <w:vAlign w:val="bottom"/>
            <w:hideMark/>
          </w:tcPr>
          <w:p w14:paraId="4E601A0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7D2BEB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AEAE28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00EE1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2020</w:t>
            </w:r>
          </w:p>
        </w:tc>
      </w:tr>
      <w:tr w:rsidR="00237E9B" w:rsidRPr="001614EA" w14:paraId="2A89797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116AE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IL</w:t>
            </w:r>
          </w:p>
        </w:tc>
        <w:tc>
          <w:tcPr>
            <w:tcW w:w="1292" w:type="dxa"/>
            <w:tcBorders>
              <w:top w:val="nil"/>
              <w:left w:val="nil"/>
              <w:bottom w:val="single" w:sz="4" w:space="0" w:color="auto"/>
              <w:right w:val="single" w:sz="4" w:space="0" w:color="auto"/>
            </w:tcBorders>
            <w:shd w:val="clear" w:color="auto" w:fill="auto"/>
            <w:noWrap/>
            <w:vAlign w:val="bottom"/>
            <w:hideMark/>
          </w:tcPr>
          <w:p w14:paraId="4A3EB69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62F0CD0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AF6422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454F6B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2034</w:t>
            </w:r>
          </w:p>
        </w:tc>
      </w:tr>
      <w:tr w:rsidR="00237E9B" w:rsidRPr="001614EA" w14:paraId="604FAC1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05796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IN</w:t>
            </w:r>
          </w:p>
        </w:tc>
        <w:tc>
          <w:tcPr>
            <w:tcW w:w="1292" w:type="dxa"/>
            <w:tcBorders>
              <w:top w:val="nil"/>
              <w:left w:val="nil"/>
              <w:bottom w:val="single" w:sz="4" w:space="0" w:color="auto"/>
              <w:right w:val="single" w:sz="4" w:space="0" w:color="auto"/>
            </w:tcBorders>
            <w:shd w:val="clear" w:color="auto" w:fill="auto"/>
            <w:noWrap/>
            <w:vAlign w:val="bottom"/>
            <w:hideMark/>
          </w:tcPr>
          <w:p w14:paraId="281081C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1C504D4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4FB21C7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EFA385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237E9B" w:rsidRPr="001614EA" w14:paraId="578A74D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B8A6DA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KS</w:t>
            </w:r>
          </w:p>
        </w:tc>
        <w:tc>
          <w:tcPr>
            <w:tcW w:w="1292" w:type="dxa"/>
            <w:tcBorders>
              <w:top w:val="nil"/>
              <w:left w:val="nil"/>
              <w:bottom w:val="single" w:sz="4" w:space="0" w:color="auto"/>
              <w:right w:val="single" w:sz="4" w:space="0" w:color="auto"/>
            </w:tcBorders>
            <w:shd w:val="clear" w:color="auto" w:fill="auto"/>
            <w:noWrap/>
            <w:vAlign w:val="bottom"/>
            <w:hideMark/>
          </w:tcPr>
          <w:p w14:paraId="389CDA4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46EF4D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5FB4B40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w:t>
            </w:r>
          </w:p>
        </w:tc>
        <w:tc>
          <w:tcPr>
            <w:tcW w:w="1300" w:type="dxa"/>
            <w:tcBorders>
              <w:top w:val="nil"/>
              <w:left w:val="nil"/>
              <w:bottom w:val="single" w:sz="4" w:space="0" w:color="auto"/>
              <w:right w:val="single" w:sz="4" w:space="0" w:color="auto"/>
            </w:tcBorders>
            <w:shd w:val="clear" w:color="auto" w:fill="auto"/>
            <w:noWrap/>
            <w:vAlign w:val="bottom"/>
            <w:hideMark/>
          </w:tcPr>
          <w:p w14:paraId="326B403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237E9B" w:rsidRPr="001614EA" w14:paraId="1B5DA7E8"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5B20CB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KY</w:t>
            </w:r>
          </w:p>
        </w:tc>
        <w:tc>
          <w:tcPr>
            <w:tcW w:w="1292" w:type="dxa"/>
            <w:tcBorders>
              <w:top w:val="nil"/>
              <w:left w:val="nil"/>
              <w:bottom w:val="single" w:sz="4" w:space="0" w:color="auto"/>
              <w:right w:val="single" w:sz="4" w:space="0" w:color="auto"/>
            </w:tcBorders>
            <w:shd w:val="clear" w:color="auto" w:fill="auto"/>
            <w:noWrap/>
            <w:vAlign w:val="bottom"/>
            <w:hideMark/>
          </w:tcPr>
          <w:p w14:paraId="4A9DA3F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14:paraId="1CA70C8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4F983E7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w:t>
            </w:r>
          </w:p>
        </w:tc>
        <w:tc>
          <w:tcPr>
            <w:tcW w:w="1300" w:type="dxa"/>
            <w:tcBorders>
              <w:top w:val="nil"/>
              <w:left w:val="nil"/>
              <w:bottom w:val="single" w:sz="4" w:space="0" w:color="auto"/>
              <w:right w:val="single" w:sz="4" w:space="0" w:color="auto"/>
            </w:tcBorders>
            <w:shd w:val="clear" w:color="auto" w:fill="auto"/>
            <w:noWrap/>
            <w:vAlign w:val="bottom"/>
            <w:hideMark/>
          </w:tcPr>
          <w:p w14:paraId="1EA0D6D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237E9B" w:rsidRPr="001614EA" w14:paraId="331AF51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FF278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LA</w:t>
            </w:r>
          </w:p>
        </w:tc>
        <w:tc>
          <w:tcPr>
            <w:tcW w:w="1292" w:type="dxa"/>
            <w:tcBorders>
              <w:top w:val="nil"/>
              <w:left w:val="nil"/>
              <w:bottom w:val="single" w:sz="4" w:space="0" w:color="auto"/>
              <w:right w:val="single" w:sz="4" w:space="0" w:color="auto"/>
            </w:tcBorders>
            <w:shd w:val="clear" w:color="auto" w:fill="auto"/>
            <w:noWrap/>
            <w:vAlign w:val="bottom"/>
            <w:hideMark/>
          </w:tcPr>
          <w:p w14:paraId="419D35D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47288A5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7950461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w:t>
            </w:r>
          </w:p>
        </w:tc>
        <w:tc>
          <w:tcPr>
            <w:tcW w:w="1300" w:type="dxa"/>
            <w:tcBorders>
              <w:top w:val="nil"/>
              <w:left w:val="nil"/>
              <w:bottom w:val="single" w:sz="4" w:space="0" w:color="auto"/>
              <w:right w:val="single" w:sz="4" w:space="0" w:color="auto"/>
            </w:tcBorders>
            <w:shd w:val="clear" w:color="auto" w:fill="auto"/>
            <w:noWrap/>
            <w:vAlign w:val="bottom"/>
            <w:hideMark/>
          </w:tcPr>
          <w:p w14:paraId="179E687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2016</w:t>
            </w:r>
          </w:p>
        </w:tc>
      </w:tr>
      <w:tr w:rsidR="00237E9B" w:rsidRPr="001614EA" w14:paraId="0CD7CCC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39A5B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MA</w:t>
            </w:r>
          </w:p>
        </w:tc>
        <w:tc>
          <w:tcPr>
            <w:tcW w:w="1292" w:type="dxa"/>
            <w:tcBorders>
              <w:top w:val="nil"/>
              <w:left w:val="nil"/>
              <w:bottom w:val="single" w:sz="4" w:space="0" w:color="auto"/>
              <w:right w:val="single" w:sz="4" w:space="0" w:color="auto"/>
            </w:tcBorders>
            <w:shd w:val="clear" w:color="auto" w:fill="auto"/>
            <w:noWrap/>
            <w:vAlign w:val="bottom"/>
            <w:hideMark/>
          </w:tcPr>
          <w:p w14:paraId="3A96101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29F4940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6DECD0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C6D014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237E9B" w:rsidRPr="001614EA" w14:paraId="1295F54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DD8A88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MD</w:t>
            </w:r>
          </w:p>
        </w:tc>
        <w:tc>
          <w:tcPr>
            <w:tcW w:w="1292" w:type="dxa"/>
            <w:tcBorders>
              <w:top w:val="nil"/>
              <w:left w:val="nil"/>
              <w:bottom w:val="single" w:sz="4" w:space="0" w:color="auto"/>
              <w:right w:val="single" w:sz="4" w:space="0" w:color="auto"/>
            </w:tcBorders>
            <w:shd w:val="clear" w:color="auto" w:fill="auto"/>
            <w:noWrap/>
            <w:vAlign w:val="bottom"/>
            <w:hideMark/>
          </w:tcPr>
          <w:p w14:paraId="0BC6AEB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84" w:type="dxa"/>
            <w:tcBorders>
              <w:top w:val="nil"/>
              <w:left w:val="nil"/>
              <w:bottom w:val="single" w:sz="4" w:space="0" w:color="auto"/>
              <w:right w:val="single" w:sz="4" w:space="0" w:color="auto"/>
            </w:tcBorders>
            <w:shd w:val="clear" w:color="auto" w:fill="auto"/>
            <w:noWrap/>
            <w:vAlign w:val="bottom"/>
            <w:hideMark/>
          </w:tcPr>
          <w:p w14:paraId="6028A01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193038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FFC069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2030</w:t>
            </w:r>
          </w:p>
        </w:tc>
      </w:tr>
      <w:tr w:rsidR="00237E9B" w:rsidRPr="001614EA" w14:paraId="4B5F134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EF422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ME</w:t>
            </w:r>
          </w:p>
        </w:tc>
        <w:tc>
          <w:tcPr>
            <w:tcW w:w="1292" w:type="dxa"/>
            <w:tcBorders>
              <w:top w:val="nil"/>
              <w:left w:val="nil"/>
              <w:bottom w:val="single" w:sz="4" w:space="0" w:color="auto"/>
              <w:right w:val="single" w:sz="4" w:space="0" w:color="auto"/>
            </w:tcBorders>
            <w:shd w:val="clear" w:color="auto" w:fill="auto"/>
            <w:noWrap/>
            <w:vAlign w:val="bottom"/>
            <w:hideMark/>
          </w:tcPr>
          <w:p w14:paraId="7ECA26E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84" w:type="dxa"/>
            <w:tcBorders>
              <w:top w:val="nil"/>
              <w:left w:val="nil"/>
              <w:bottom w:val="single" w:sz="4" w:space="0" w:color="auto"/>
              <w:right w:val="single" w:sz="4" w:space="0" w:color="auto"/>
            </w:tcBorders>
            <w:shd w:val="clear" w:color="auto" w:fill="auto"/>
            <w:noWrap/>
            <w:vAlign w:val="bottom"/>
            <w:hideMark/>
          </w:tcPr>
          <w:p w14:paraId="2C42C64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18BE714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660</w:t>
            </w:r>
          </w:p>
        </w:tc>
        <w:tc>
          <w:tcPr>
            <w:tcW w:w="1300" w:type="dxa"/>
            <w:tcBorders>
              <w:top w:val="nil"/>
              <w:left w:val="nil"/>
              <w:bottom w:val="single" w:sz="4" w:space="0" w:color="auto"/>
              <w:right w:val="single" w:sz="4" w:space="0" w:color="auto"/>
            </w:tcBorders>
            <w:shd w:val="clear" w:color="auto" w:fill="auto"/>
            <w:noWrap/>
            <w:vAlign w:val="bottom"/>
            <w:hideMark/>
          </w:tcPr>
          <w:p w14:paraId="5D0CB3E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2C7CBB54"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72E9D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MI</w:t>
            </w:r>
          </w:p>
        </w:tc>
        <w:tc>
          <w:tcPr>
            <w:tcW w:w="1292" w:type="dxa"/>
            <w:tcBorders>
              <w:top w:val="nil"/>
              <w:left w:val="nil"/>
              <w:bottom w:val="single" w:sz="4" w:space="0" w:color="auto"/>
              <w:right w:val="single" w:sz="4" w:space="0" w:color="auto"/>
            </w:tcBorders>
            <w:shd w:val="clear" w:color="auto" w:fill="auto"/>
            <w:noWrap/>
            <w:vAlign w:val="bottom"/>
            <w:hideMark/>
          </w:tcPr>
          <w:p w14:paraId="6881207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84" w:type="dxa"/>
            <w:tcBorders>
              <w:top w:val="nil"/>
              <w:left w:val="nil"/>
              <w:bottom w:val="single" w:sz="4" w:space="0" w:color="auto"/>
              <w:right w:val="single" w:sz="4" w:space="0" w:color="auto"/>
            </w:tcBorders>
            <w:shd w:val="clear" w:color="auto" w:fill="auto"/>
            <w:noWrap/>
            <w:vAlign w:val="bottom"/>
            <w:hideMark/>
          </w:tcPr>
          <w:p w14:paraId="3CC8374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67FD466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150</w:t>
            </w:r>
          </w:p>
        </w:tc>
        <w:tc>
          <w:tcPr>
            <w:tcW w:w="1300" w:type="dxa"/>
            <w:tcBorders>
              <w:top w:val="nil"/>
              <w:left w:val="nil"/>
              <w:bottom w:val="single" w:sz="4" w:space="0" w:color="auto"/>
              <w:right w:val="single" w:sz="4" w:space="0" w:color="auto"/>
            </w:tcBorders>
            <w:shd w:val="clear" w:color="auto" w:fill="auto"/>
            <w:noWrap/>
            <w:vAlign w:val="bottom"/>
            <w:hideMark/>
          </w:tcPr>
          <w:p w14:paraId="7A83C72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237E9B" w:rsidRPr="001614EA" w14:paraId="45D328BE"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2B3EF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MN</w:t>
            </w:r>
          </w:p>
        </w:tc>
        <w:tc>
          <w:tcPr>
            <w:tcW w:w="1292" w:type="dxa"/>
            <w:tcBorders>
              <w:top w:val="nil"/>
              <w:left w:val="nil"/>
              <w:bottom w:val="single" w:sz="4" w:space="0" w:color="auto"/>
              <w:right w:val="single" w:sz="4" w:space="0" w:color="auto"/>
            </w:tcBorders>
            <w:shd w:val="clear" w:color="auto" w:fill="auto"/>
            <w:noWrap/>
            <w:vAlign w:val="bottom"/>
            <w:hideMark/>
          </w:tcPr>
          <w:p w14:paraId="3E1C2F9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5A5AE98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6CBED8C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F559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0CB9768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0CEE55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MO</w:t>
            </w:r>
          </w:p>
        </w:tc>
        <w:tc>
          <w:tcPr>
            <w:tcW w:w="1292" w:type="dxa"/>
            <w:tcBorders>
              <w:top w:val="nil"/>
              <w:left w:val="nil"/>
              <w:bottom w:val="single" w:sz="4" w:space="0" w:color="auto"/>
              <w:right w:val="single" w:sz="4" w:space="0" w:color="auto"/>
            </w:tcBorders>
            <w:shd w:val="clear" w:color="auto" w:fill="auto"/>
            <w:noWrap/>
            <w:vAlign w:val="bottom"/>
            <w:hideMark/>
          </w:tcPr>
          <w:p w14:paraId="2C418FD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6A38761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317064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559AFC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2F930A86"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040D9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MS</w:t>
            </w:r>
          </w:p>
        </w:tc>
        <w:tc>
          <w:tcPr>
            <w:tcW w:w="1292" w:type="dxa"/>
            <w:tcBorders>
              <w:top w:val="nil"/>
              <w:left w:val="nil"/>
              <w:bottom w:val="single" w:sz="4" w:space="0" w:color="auto"/>
              <w:right w:val="single" w:sz="4" w:space="0" w:color="auto"/>
            </w:tcBorders>
            <w:shd w:val="clear" w:color="auto" w:fill="auto"/>
            <w:noWrap/>
            <w:vAlign w:val="bottom"/>
            <w:hideMark/>
          </w:tcPr>
          <w:p w14:paraId="308AA58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51FC60E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A1DDD8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46C9321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7DC1952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0787A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MT</w:t>
            </w:r>
          </w:p>
        </w:tc>
        <w:tc>
          <w:tcPr>
            <w:tcW w:w="1292" w:type="dxa"/>
            <w:tcBorders>
              <w:top w:val="nil"/>
              <w:left w:val="nil"/>
              <w:bottom w:val="single" w:sz="4" w:space="0" w:color="auto"/>
              <w:right w:val="single" w:sz="4" w:space="0" w:color="auto"/>
            </w:tcBorders>
            <w:shd w:val="clear" w:color="auto" w:fill="auto"/>
            <w:noWrap/>
            <w:vAlign w:val="bottom"/>
            <w:hideMark/>
          </w:tcPr>
          <w:p w14:paraId="36ECDF4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83D673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26ACFE4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00" w:type="dxa"/>
            <w:tcBorders>
              <w:top w:val="nil"/>
              <w:left w:val="nil"/>
              <w:bottom w:val="single" w:sz="4" w:space="0" w:color="auto"/>
              <w:right w:val="single" w:sz="4" w:space="0" w:color="auto"/>
            </w:tcBorders>
            <w:shd w:val="clear" w:color="auto" w:fill="auto"/>
            <w:noWrap/>
            <w:vAlign w:val="bottom"/>
            <w:hideMark/>
          </w:tcPr>
          <w:p w14:paraId="55A388B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3D3E218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684A30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NC</w:t>
            </w:r>
          </w:p>
        </w:tc>
        <w:tc>
          <w:tcPr>
            <w:tcW w:w="1292" w:type="dxa"/>
            <w:tcBorders>
              <w:top w:val="nil"/>
              <w:left w:val="nil"/>
              <w:bottom w:val="single" w:sz="4" w:space="0" w:color="auto"/>
              <w:right w:val="single" w:sz="4" w:space="0" w:color="auto"/>
            </w:tcBorders>
            <w:shd w:val="clear" w:color="auto" w:fill="auto"/>
            <w:noWrap/>
            <w:vAlign w:val="bottom"/>
            <w:hideMark/>
          </w:tcPr>
          <w:p w14:paraId="296E5E7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0A2AD3C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280C076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708519D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719EBD4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98333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ND</w:t>
            </w:r>
          </w:p>
        </w:tc>
        <w:tc>
          <w:tcPr>
            <w:tcW w:w="1292" w:type="dxa"/>
            <w:tcBorders>
              <w:top w:val="nil"/>
              <w:left w:val="nil"/>
              <w:bottom w:val="single" w:sz="4" w:space="0" w:color="auto"/>
              <w:right w:val="single" w:sz="4" w:space="0" w:color="auto"/>
            </w:tcBorders>
            <w:shd w:val="clear" w:color="auto" w:fill="auto"/>
            <w:noWrap/>
            <w:vAlign w:val="bottom"/>
            <w:hideMark/>
          </w:tcPr>
          <w:p w14:paraId="50F0DD2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3601E4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59760A6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2079898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76E4958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1D09C4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NE</w:t>
            </w:r>
          </w:p>
        </w:tc>
        <w:tc>
          <w:tcPr>
            <w:tcW w:w="1292" w:type="dxa"/>
            <w:tcBorders>
              <w:top w:val="nil"/>
              <w:left w:val="nil"/>
              <w:bottom w:val="single" w:sz="4" w:space="0" w:color="auto"/>
              <w:right w:val="single" w:sz="4" w:space="0" w:color="auto"/>
            </w:tcBorders>
            <w:shd w:val="clear" w:color="auto" w:fill="auto"/>
            <w:noWrap/>
            <w:vAlign w:val="bottom"/>
            <w:hideMark/>
          </w:tcPr>
          <w:p w14:paraId="6B07DB8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77EC45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453FB4F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380D723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237E9B" w:rsidRPr="001614EA" w14:paraId="432B3C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A4A4B0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NH</w:t>
            </w:r>
          </w:p>
        </w:tc>
        <w:tc>
          <w:tcPr>
            <w:tcW w:w="1292" w:type="dxa"/>
            <w:tcBorders>
              <w:top w:val="nil"/>
              <w:left w:val="nil"/>
              <w:bottom w:val="single" w:sz="4" w:space="0" w:color="auto"/>
              <w:right w:val="single" w:sz="4" w:space="0" w:color="auto"/>
            </w:tcBorders>
            <w:shd w:val="clear" w:color="auto" w:fill="auto"/>
            <w:noWrap/>
            <w:vAlign w:val="bottom"/>
            <w:hideMark/>
          </w:tcPr>
          <w:p w14:paraId="4F2DB28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27277EA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1318AD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54A7C48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2024</w:t>
            </w:r>
          </w:p>
        </w:tc>
      </w:tr>
      <w:tr w:rsidR="00237E9B" w:rsidRPr="001614EA" w14:paraId="7202FD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CCBEC7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NJ</w:t>
            </w:r>
          </w:p>
        </w:tc>
        <w:tc>
          <w:tcPr>
            <w:tcW w:w="1292" w:type="dxa"/>
            <w:tcBorders>
              <w:top w:val="nil"/>
              <w:left w:val="nil"/>
              <w:bottom w:val="single" w:sz="4" w:space="0" w:color="auto"/>
              <w:right w:val="single" w:sz="4" w:space="0" w:color="auto"/>
            </w:tcBorders>
            <w:shd w:val="clear" w:color="auto" w:fill="auto"/>
            <w:noWrap/>
            <w:vAlign w:val="bottom"/>
            <w:hideMark/>
          </w:tcPr>
          <w:p w14:paraId="663B71D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118A17A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79BA020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6FECFF1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5BA58CE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7D2898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NM</w:t>
            </w:r>
          </w:p>
        </w:tc>
        <w:tc>
          <w:tcPr>
            <w:tcW w:w="1292" w:type="dxa"/>
            <w:tcBorders>
              <w:top w:val="nil"/>
              <w:left w:val="nil"/>
              <w:bottom w:val="single" w:sz="4" w:space="0" w:color="auto"/>
              <w:right w:val="single" w:sz="4" w:space="0" w:color="auto"/>
            </w:tcBorders>
            <w:shd w:val="clear" w:color="auto" w:fill="auto"/>
            <w:noWrap/>
            <w:vAlign w:val="bottom"/>
            <w:hideMark/>
          </w:tcPr>
          <w:p w14:paraId="62F437A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84" w:type="dxa"/>
            <w:tcBorders>
              <w:top w:val="nil"/>
              <w:left w:val="nil"/>
              <w:bottom w:val="single" w:sz="4" w:space="0" w:color="auto"/>
              <w:right w:val="single" w:sz="4" w:space="0" w:color="auto"/>
            </w:tcBorders>
            <w:shd w:val="clear" w:color="auto" w:fill="auto"/>
            <w:noWrap/>
            <w:vAlign w:val="bottom"/>
            <w:hideMark/>
          </w:tcPr>
          <w:p w14:paraId="4E07A92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16F132C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80000</w:t>
            </w:r>
          </w:p>
        </w:tc>
        <w:tc>
          <w:tcPr>
            <w:tcW w:w="1300" w:type="dxa"/>
            <w:tcBorders>
              <w:top w:val="nil"/>
              <w:left w:val="nil"/>
              <w:bottom w:val="single" w:sz="4" w:space="0" w:color="auto"/>
              <w:right w:val="single" w:sz="4" w:space="0" w:color="auto"/>
            </w:tcBorders>
            <w:shd w:val="clear" w:color="auto" w:fill="auto"/>
            <w:noWrap/>
            <w:vAlign w:val="bottom"/>
            <w:hideMark/>
          </w:tcPr>
          <w:p w14:paraId="3E36E96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59FF941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91A79D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NV</w:t>
            </w:r>
          </w:p>
        </w:tc>
        <w:tc>
          <w:tcPr>
            <w:tcW w:w="1292" w:type="dxa"/>
            <w:tcBorders>
              <w:top w:val="nil"/>
              <w:left w:val="nil"/>
              <w:bottom w:val="single" w:sz="4" w:space="0" w:color="auto"/>
              <w:right w:val="single" w:sz="4" w:space="0" w:color="auto"/>
            </w:tcBorders>
            <w:shd w:val="clear" w:color="auto" w:fill="auto"/>
            <w:noWrap/>
            <w:vAlign w:val="bottom"/>
            <w:hideMark/>
          </w:tcPr>
          <w:p w14:paraId="07C2033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84" w:type="dxa"/>
            <w:tcBorders>
              <w:top w:val="nil"/>
              <w:left w:val="nil"/>
              <w:bottom w:val="single" w:sz="4" w:space="0" w:color="auto"/>
              <w:right w:val="single" w:sz="4" w:space="0" w:color="auto"/>
            </w:tcBorders>
            <w:shd w:val="clear" w:color="auto" w:fill="auto"/>
            <w:noWrap/>
            <w:vAlign w:val="bottom"/>
            <w:hideMark/>
          </w:tcPr>
          <w:p w14:paraId="3902B04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732207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19151CD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237E9B" w:rsidRPr="001614EA" w14:paraId="3E2616B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E0C3C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NY</w:t>
            </w:r>
          </w:p>
        </w:tc>
        <w:tc>
          <w:tcPr>
            <w:tcW w:w="1292" w:type="dxa"/>
            <w:tcBorders>
              <w:top w:val="nil"/>
              <w:left w:val="nil"/>
              <w:bottom w:val="single" w:sz="4" w:space="0" w:color="auto"/>
              <w:right w:val="single" w:sz="4" w:space="0" w:color="auto"/>
            </w:tcBorders>
            <w:shd w:val="clear" w:color="auto" w:fill="auto"/>
            <w:noWrap/>
            <w:vAlign w:val="bottom"/>
            <w:hideMark/>
          </w:tcPr>
          <w:p w14:paraId="15C323C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7A3F45A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68600DC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47FC892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2022</w:t>
            </w:r>
          </w:p>
        </w:tc>
      </w:tr>
      <w:tr w:rsidR="00237E9B" w:rsidRPr="001614EA" w14:paraId="1B27C0F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429F9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OH</w:t>
            </w:r>
          </w:p>
        </w:tc>
        <w:tc>
          <w:tcPr>
            <w:tcW w:w="1292" w:type="dxa"/>
            <w:tcBorders>
              <w:top w:val="nil"/>
              <w:left w:val="nil"/>
              <w:bottom w:val="single" w:sz="4" w:space="0" w:color="auto"/>
              <w:right w:val="single" w:sz="4" w:space="0" w:color="auto"/>
            </w:tcBorders>
            <w:shd w:val="clear" w:color="auto" w:fill="auto"/>
            <w:noWrap/>
            <w:vAlign w:val="bottom"/>
            <w:hideMark/>
          </w:tcPr>
          <w:p w14:paraId="54F0F1F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84" w:type="dxa"/>
            <w:tcBorders>
              <w:top w:val="nil"/>
              <w:left w:val="nil"/>
              <w:bottom w:val="single" w:sz="4" w:space="0" w:color="auto"/>
              <w:right w:val="single" w:sz="4" w:space="0" w:color="auto"/>
            </w:tcBorders>
            <w:shd w:val="clear" w:color="auto" w:fill="auto"/>
            <w:noWrap/>
            <w:vAlign w:val="bottom"/>
            <w:hideMark/>
          </w:tcPr>
          <w:p w14:paraId="3A7E8A1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384382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t>
            </w:r>
          </w:p>
        </w:tc>
        <w:tc>
          <w:tcPr>
            <w:tcW w:w="1300" w:type="dxa"/>
            <w:tcBorders>
              <w:top w:val="nil"/>
              <w:left w:val="nil"/>
              <w:bottom w:val="single" w:sz="4" w:space="0" w:color="auto"/>
              <w:right w:val="single" w:sz="4" w:space="0" w:color="auto"/>
            </w:tcBorders>
            <w:shd w:val="clear" w:color="auto" w:fill="auto"/>
            <w:noWrap/>
            <w:vAlign w:val="bottom"/>
            <w:hideMark/>
          </w:tcPr>
          <w:p w14:paraId="226BC31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410D0DA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F22906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OK</w:t>
            </w:r>
          </w:p>
        </w:tc>
        <w:tc>
          <w:tcPr>
            <w:tcW w:w="1292" w:type="dxa"/>
            <w:tcBorders>
              <w:top w:val="nil"/>
              <w:left w:val="nil"/>
              <w:bottom w:val="single" w:sz="4" w:space="0" w:color="auto"/>
              <w:right w:val="single" w:sz="4" w:space="0" w:color="auto"/>
            </w:tcBorders>
            <w:shd w:val="clear" w:color="auto" w:fill="auto"/>
            <w:noWrap/>
            <w:vAlign w:val="bottom"/>
            <w:hideMark/>
          </w:tcPr>
          <w:p w14:paraId="4C09D27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84" w:type="dxa"/>
            <w:tcBorders>
              <w:top w:val="nil"/>
              <w:left w:val="nil"/>
              <w:bottom w:val="single" w:sz="4" w:space="0" w:color="auto"/>
              <w:right w:val="single" w:sz="4" w:space="0" w:color="auto"/>
            </w:tcBorders>
            <w:shd w:val="clear" w:color="auto" w:fill="auto"/>
            <w:noWrap/>
            <w:vAlign w:val="bottom"/>
            <w:hideMark/>
          </w:tcPr>
          <w:p w14:paraId="2FDC41C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2FD33BC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17</w:t>
            </w:r>
          </w:p>
        </w:tc>
        <w:tc>
          <w:tcPr>
            <w:tcW w:w="1300" w:type="dxa"/>
            <w:tcBorders>
              <w:top w:val="nil"/>
              <w:left w:val="nil"/>
              <w:bottom w:val="single" w:sz="4" w:space="0" w:color="auto"/>
              <w:right w:val="single" w:sz="4" w:space="0" w:color="auto"/>
            </w:tcBorders>
            <w:shd w:val="clear" w:color="auto" w:fill="auto"/>
            <w:noWrap/>
            <w:vAlign w:val="bottom"/>
            <w:hideMark/>
          </w:tcPr>
          <w:p w14:paraId="55A89FF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0A8467B1"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CD0F05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OR</w:t>
            </w:r>
          </w:p>
        </w:tc>
        <w:tc>
          <w:tcPr>
            <w:tcW w:w="1292" w:type="dxa"/>
            <w:tcBorders>
              <w:top w:val="nil"/>
              <w:left w:val="nil"/>
              <w:bottom w:val="single" w:sz="4" w:space="0" w:color="auto"/>
              <w:right w:val="single" w:sz="4" w:space="0" w:color="auto"/>
            </w:tcBorders>
            <w:shd w:val="clear" w:color="auto" w:fill="auto"/>
            <w:noWrap/>
            <w:vAlign w:val="bottom"/>
            <w:hideMark/>
          </w:tcPr>
          <w:p w14:paraId="66A045E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DA710D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D3D614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36CA50A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57BF8AE7"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48AA90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PA</w:t>
            </w:r>
          </w:p>
        </w:tc>
        <w:tc>
          <w:tcPr>
            <w:tcW w:w="1292" w:type="dxa"/>
            <w:tcBorders>
              <w:top w:val="nil"/>
              <w:left w:val="nil"/>
              <w:bottom w:val="single" w:sz="4" w:space="0" w:color="auto"/>
              <w:right w:val="single" w:sz="4" w:space="0" w:color="auto"/>
            </w:tcBorders>
            <w:shd w:val="clear" w:color="auto" w:fill="auto"/>
            <w:noWrap/>
            <w:vAlign w:val="bottom"/>
            <w:hideMark/>
          </w:tcPr>
          <w:p w14:paraId="2684109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w:t>
            </w:r>
          </w:p>
        </w:tc>
        <w:tc>
          <w:tcPr>
            <w:tcW w:w="1384" w:type="dxa"/>
            <w:tcBorders>
              <w:top w:val="nil"/>
              <w:left w:val="nil"/>
              <w:bottom w:val="single" w:sz="4" w:space="0" w:color="auto"/>
              <w:right w:val="single" w:sz="4" w:space="0" w:color="auto"/>
            </w:tcBorders>
            <w:shd w:val="clear" w:color="auto" w:fill="auto"/>
            <w:noWrap/>
            <w:vAlign w:val="bottom"/>
            <w:hideMark/>
          </w:tcPr>
          <w:p w14:paraId="337D6BE4"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6DA0C70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4C00DA3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21265459"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40987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RI</w:t>
            </w:r>
          </w:p>
        </w:tc>
        <w:tc>
          <w:tcPr>
            <w:tcW w:w="1292" w:type="dxa"/>
            <w:tcBorders>
              <w:top w:val="nil"/>
              <w:left w:val="nil"/>
              <w:bottom w:val="single" w:sz="4" w:space="0" w:color="auto"/>
              <w:right w:val="single" w:sz="4" w:space="0" w:color="auto"/>
            </w:tcBorders>
            <w:shd w:val="clear" w:color="auto" w:fill="auto"/>
            <w:noWrap/>
            <w:vAlign w:val="bottom"/>
            <w:hideMark/>
          </w:tcPr>
          <w:p w14:paraId="4B269B5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84" w:type="dxa"/>
            <w:tcBorders>
              <w:top w:val="nil"/>
              <w:left w:val="nil"/>
              <w:bottom w:val="single" w:sz="4" w:space="0" w:color="auto"/>
              <w:right w:val="single" w:sz="4" w:space="0" w:color="auto"/>
            </w:tcBorders>
            <w:shd w:val="clear" w:color="auto" w:fill="auto"/>
            <w:noWrap/>
            <w:vAlign w:val="bottom"/>
            <w:hideMark/>
          </w:tcPr>
          <w:p w14:paraId="2322780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7C6478F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358096C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1CF52C4F"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7EA94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SC</w:t>
            </w:r>
          </w:p>
        </w:tc>
        <w:tc>
          <w:tcPr>
            <w:tcW w:w="1292" w:type="dxa"/>
            <w:tcBorders>
              <w:top w:val="nil"/>
              <w:left w:val="nil"/>
              <w:bottom w:val="single" w:sz="4" w:space="0" w:color="auto"/>
              <w:right w:val="single" w:sz="4" w:space="0" w:color="auto"/>
            </w:tcBorders>
            <w:shd w:val="clear" w:color="auto" w:fill="auto"/>
            <w:noWrap/>
            <w:vAlign w:val="bottom"/>
            <w:hideMark/>
          </w:tcPr>
          <w:p w14:paraId="54320068"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1D468547"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573B30F"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32A91E1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237E9B" w:rsidRPr="001614EA" w14:paraId="310012B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4B18A2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SD</w:t>
            </w:r>
          </w:p>
        </w:tc>
        <w:tc>
          <w:tcPr>
            <w:tcW w:w="1292" w:type="dxa"/>
            <w:tcBorders>
              <w:top w:val="nil"/>
              <w:left w:val="nil"/>
              <w:bottom w:val="single" w:sz="4" w:space="0" w:color="auto"/>
              <w:right w:val="single" w:sz="4" w:space="0" w:color="auto"/>
            </w:tcBorders>
            <w:shd w:val="clear" w:color="auto" w:fill="auto"/>
            <w:noWrap/>
            <w:vAlign w:val="bottom"/>
            <w:hideMark/>
          </w:tcPr>
          <w:p w14:paraId="2A0D972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666D0B6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005B9D3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55AB8AF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04DD52E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ADA893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TN</w:t>
            </w:r>
          </w:p>
        </w:tc>
        <w:tc>
          <w:tcPr>
            <w:tcW w:w="1292" w:type="dxa"/>
            <w:tcBorders>
              <w:top w:val="nil"/>
              <w:left w:val="nil"/>
              <w:bottom w:val="single" w:sz="4" w:space="0" w:color="auto"/>
              <w:right w:val="single" w:sz="4" w:space="0" w:color="auto"/>
            </w:tcBorders>
            <w:shd w:val="clear" w:color="auto" w:fill="auto"/>
            <w:noWrap/>
            <w:vAlign w:val="bottom"/>
            <w:hideMark/>
          </w:tcPr>
          <w:p w14:paraId="5CCEC63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03961D1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0E6ECA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2611685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5756697B"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C2850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TX</w:t>
            </w:r>
          </w:p>
        </w:tc>
        <w:tc>
          <w:tcPr>
            <w:tcW w:w="1292" w:type="dxa"/>
            <w:tcBorders>
              <w:top w:val="nil"/>
              <w:left w:val="nil"/>
              <w:bottom w:val="single" w:sz="4" w:space="0" w:color="auto"/>
              <w:right w:val="single" w:sz="4" w:space="0" w:color="auto"/>
            </w:tcBorders>
            <w:shd w:val="clear" w:color="auto" w:fill="auto"/>
            <w:noWrap/>
            <w:vAlign w:val="bottom"/>
            <w:hideMark/>
          </w:tcPr>
          <w:p w14:paraId="7676CD0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84" w:type="dxa"/>
            <w:tcBorders>
              <w:top w:val="nil"/>
              <w:left w:val="nil"/>
              <w:bottom w:val="single" w:sz="4" w:space="0" w:color="auto"/>
              <w:right w:val="single" w:sz="4" w:space="0" w:color="auto"/>
            </w:tcBorders>
            <w:shd w:val="clear" w:color="auto" w:fill="auto"/>
            <w:noWrap/>
            <w:vAlign w:val="bottom"/>
            <w:hideMark/>
          </w:tcPr>
          <w:p w14:paraId="46A3DA0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16EF6A8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79D7654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2014</w:t>
            </w:r>
          </w:p>
        </w:tc>
      </w:tr>
      <w:tr w:rsidR="00237E9B" w:rsidRPr="001614EA" w14:paraId="46328200"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9196F2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UT</w:t>
            </w:r>
          </w:p>
        </w:tc>
        <w:tc>
          <w:tcPr>
            <w:tcW w:w="1292" w:type="dxa"/>
            <w:tcBorders>
              <w:top w:val="nil"/>
              <w:left w:val="nil"/>
              <w:bottom w:val="single" w:sz="4" w:space="0" w:color="auto"/>
              <w:right w:val="single" w:sz="4" w:space="0" w:color="auto"/>
            </w:tcBorders>
            <w:shd w:val="clear" w:color="auto" w:fill="auto"/>
            <w:noWrap/>
            <w:vAlign w:val="bottom"/>
            <w:hideMark/>
          </w:tcPr>
          <w:p w14:paraId="4FCABC8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FAE92AE"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573DF3AD"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7EBA253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42A6B6B3"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AB21DB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VA</w:t>
            </w:r>
          </w:p>
        </w:tc>
        <w:tc>
          <w:tcPr>
            <w:tcW w:w="1292" w:type="dxa"/>
            <w:tcBorders>
              <w:top w:val="nil"/>
              <w:left w:val="nil"/>
              <w:bottom w:val="single" w:sz="4" w:space="0" w:color="auto"/>
              <w:right w:val="single" w:sz="4" w:space="0" w:color="auto"/>
            </w:tcBorders>
            <w:shd w:val="clear" w:color="auto" w:fill="auto"/>
            <w:noWrap/>
            <w:vAlign w:val="bottom"/>
            <w:hideMark/>
          </w:tcPr>
          <w:p w14:paraId="3E2B5FB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2103754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1CB5F19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B010EF0"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2028</w:t>
            </w:r>
          </w:p>
        </w:tc>
      </w:tr>
      <w:tr w:rsidR="00237E9B" w:rsidRPr="001614EA" w14:paraId="4935E40C"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BBBCA2"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VT</w:t>
            </w:r>
          </w:p>
        </w:tc>
        <w:tc>
          <w:tcPr>
            <w:tcW w:w="1292" w:type="dxa"/>
            <w:tcBorders>
              <w:top w:val="nil"/>
              <w:left w:val="nil"/>
              <w:bottom w:val="single" w:sz="4" w:space="0" w:color="auto"/>
              <w:right w:val="single" w:sz="4" w:space="0" w:color="auto"/>
            </w:tcBorders>
            <w:shd w:val="clear" w:color="auto" w:fill="auto"/>
            <w:noWrap/>
            <w:vAlign w:val="bottom"/>
            <w:hideMark/>
          </w:tcPr>
          <w:p w14:paraId="0D4050E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84" w:type="dxa"/>
            <w:tcBorders>
              <w:top w:val="nil"/>
              <w:left w:val="nil"/>
              <w:bottom w:val="single" w:sz="4" w:space="0" w:color="auto"/>
              <w:right w:val="single" w:sz="4" w:space="0" w:color="auto"/>
            </w:tcBorders>
            <w:shd w:val="clear" w:color="auto" w:fill="auto"/>
            <w:noWrap/>
            <w:vAlign w:val="bottom"/>
            <w:hideMark/>
          </w:tcPr>
          <w:p w14:paraId="776C23F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AAC1B6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07A467F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2026</w:t>
            </w:r>
          </w:p>
        </w:tc>
      </w:tr>
      <w:tr w:rsidR="00237E9B" w:rsidRPr="001614EA" w14:paraId="384FA8E5"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37A6E5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WA</w:t>
            </w:r>
          </w:p>
        </w:tc>
        <w:tc>
          <w:tcPr>
            <w:tcW w:w="1292" w:type="dxa"/>
            <w:tcBorders>
              <w:top w:val="nil"/>
              <w:left w:val="nil"/>
              <w:bottom w:val="single" w:sz="4" w:space="0" w:color="auto"/>
              <w:right w:val="single" w:sz="4" w:space="0" w:color="auto"/>
            </w:tcBorders>
            <w:shd w:val="clear" w:color="auto" w:fill="auto"/>
            <w:noWrap/>
            <w:vAlign w:val="bottom"/>
            <w:hideMark/>
          </w:tcPr>
          <w:p w14:paraId="7AE89CA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84" w:type="dxa"/>
            <w:tcBorders>
              <w:top w:val="nil"/>
              <w:left w:val="nil"/>
              <w:bottom w:val="single" w:sz="4" w:space="0" w:color="auto"/>
              <w:right w:val="single" w:sz="4" w:space="0" w:color="auto"/>
            </w:tcBorders>
            <w:shd w:val="clear" w:color="auto" w:fill="auto"/>
            <w:noWrap/>
            <w:vAlign w:val="bottom"/>
            <w:hideMark/>
          </w:tcPr>
          <w:p w14:paraId="48CDCB3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19F8F6A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100</w:t>
            </w:r>
          </w:p>
        </w:tc>
        <w:tc>
          <w:tcPr>
            <w:tcW w:w="1300" w:type="dxa"/>
            <w:tcBorders>
              <w:top w:val="nil"/>
              <w:left w:val="nil"/>
              <w:bottom w:val="single" w:sz="4" w:space="0" w:color="auto"/>
              <w:right w:val="single" w:sz="4" w:space="0" w:color="auto"/>
            </w:tcBorders>
            <w:shd w:val="clear" w:color="auto" w:fill="auto"/>
            <w:noWrap/>
            <w:vAlign w:val="bottom"/>
            <w:hideMark/>
          </w:tcPr>
          <w:p w14:paraId="7F1A8AE6"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2018</w:t>
            </w:r>
          </w:p>
        </w:tc>
      </w:tr>
      <w:tr w:rsidR="00237E9B" w:rsidRPr="001614EA" w14:paraId="391C4E0A"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30F1F1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WI</w:t>
            </w:r>
          </w:p>
        </w:tc>
        <w:tc>
          <w:tcPr>
            <w:tcW w:w="1292" w:type="dxa"/>
            <w:tcBorders>
              <w:top w:val="nil"/>
              <w:left w:val="nil"/>
              <w:bottom w:val="single" w:sz="4" w:space="0" w:color="auto"/>
              <w:right w:val="single" w:sz="4" w:space="0" w:color="auto"/>
            </w:tcBorders>
            <w:shd w:val="clear" w:color="auto" w:fill="auto"/>
            <w:noWrap/>
            <w:vAlign w:val="bottom"/>
            <w:hideMark/>
          </w:tcPr>
          <w:p w14:paraId="5628EDF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84" w:type="dxa"/>
            <w:tcBorders>
              <w:top w:val="nil"/>
              <w:left w:val="nil"/>
              <w:bottom w:val="single" w:sz="4" w:space="0" w:color="auto"/>
              <w:right w:val="single" w:sz="4" w:space="0" w:color="auto"/>
            </w:tcBorders>
            <w:shd w:val="clear" w:color="auto" w:fill="auto"/>
            <w:noWrap/>
            <w:vAlign w:val="bottom"/>
            <w:hideMark/>
          </w:tcPr>
          <w:p w14:paraId="7B3E7F3C"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27A424D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w:t>
            </w:r>
          </w:p>
        </w:tc>
        <w:tc>
          <w:tcPr>
            <w:tcW w:w="1300" w:type="dxa"/>
            <w:tcBorders>
              <w:top w:val="nil"/>
              <w:left w:val="nil"/>
              <w:bottom w:val="single" w:sz="4" w:space="0" w:color="auto"/>
              <w:right w:val="single" w:sz="4" w:space="0" w:color="auto"/>
            </w:tcBorders>
            <w:shd w:val="clear" w:color="auto" w:fill="auto"/>
            <w:noWrap/>
            <w:vAlign w:val="bottom"/>
            <w:hideMark/>
          </w:tcPr>
          <w:p w14:paraId="5F256839"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30031F3D"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DEAAEB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WV</w:t>
            </w:r>
          </w:p>
        </w:tc>
        <w:tc>
          <w:tcPr>
            <w:tcW w:w="1292" w:type="dxa"/>
            <w:tcBorders>
              <w:top w:val="nil"/>
              <w:left w:val="nil"/>
              <w:bottom w:val="single" w:sz="4" w:space="0" w:color="auto"/>
              <w:right w:val="single" w:sz="4" w:space="0" w:color="auto"/>
            </w:tcBorders>
            <w:shd w:val="clear" w:color="auto" w:fill="auto"/>
            <w:noWrap/>
            <w:vAlign w:val="bottom"/>
            <w:hideMark/>
          </w:tcPr>
          <w:p w14:paraId="7F3DC7E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002B84F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500</w:t>
            </w:r>
          </w:p>
        </w:tc>
        <w:tc>
          <w:tcPr>
            <w:tcW w:w="1300" w:type="dxa"/>
            <w:tcBorders>
              <w:top w:val="nil"/>
              <w:left w:val="nil"/>
              <w:bottom w:val="single" w:sz="4" w:space="0" w:color="auto"/>
              <w:right w:val="single" w:sz="4" w:space="0" w:color="auto"/>
            </w:tcBorders>
            <w:shd w:val="clear" w:color="auto" w:fill="auto"/>
            <w:noWrap/>
            <w:vAlign w:val="bottom"/>
            <w:hideMark/>
          </w:tcPr>
          <w:p w14:paraId="20990F0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2AE1B5AB"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r w:rsidR="00237E9B" w:rsidRPr="001614EA" w14:paraId="004CEDA2" w14:textId="77777777" w:rsidTr="001614E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2D230E5"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WY</w:t>
            </w:r>
          </w:p>
        </w:tc>
        <w:tc>
          <w:tcPr>
            <w:tcW w:w="1292" w:type="dxa"/>
            <w:tcBorders>
              <w:top w:val="nil"/>
              <w:left w:val="nil"/>
              <w:bottom w:val="single" w:sz="4" w:space="0" w:color="auto"/>
              <w:right w:val="single" w:sz="4" w:space="0" w:color="auto"/>
            </w:tcBorders>
            <w:shd w:val="clear" w:color="auto" w:fill="auto"/>
            <w:noWrap/>
            <w:vAlign w:val="bottom"/>
            <w:hideMark/>
          </w:tcPr>
          <w:p w14:paraId="54AA6A7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84" w:type="dxa"/>
            <w:tcBorders>
              <w:top w:val="nil"/>
              <w:left w:val="nil"/>
              <w:bottom w:val="single" w:sz="4" w:space="0" w:color="auto"/>
              <w:right w:val="single" w:sz="4" w:space="0" w:color="auto"/>
            </w:tcBorders>
            <w:shd w:val="clear" w:color="auto" w:fill="auto"/>
            <w:noWrap/>
            <w:vAlign w:val="bottom"/>
            <w:hideMark/>
          </w:tcPr>
          <w:p w14:paraId="28C3A763"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74F93C01"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87FF7AA" w14:textId="77777777" w:rsidR="00237E9B" w:rsidRPr="001614EA" w:rsidRDefault="00237E9B" w:rsidP="001614EA">
            <w:pPr>
              <w:jc w:val="center"/>
              <w:rPr>
                <w:rFonts w:ascii="Calibri" w:eastAsia="Times New Roman" w:hAnsi="Calibri" w:cs="Times New Roman"/>
                <w:color w:val="000000"/>
              </w:rPr>
            </w:pPr>
            <w:r w:rsidRPr="001614EA">
              <w:rPr>
                <w:rFonts w:ascii="Calibri" w:eastAsia="Times New Roman" w:hAnsi="Calibri" w:cs="Times New Roman"/>
                <w:color w:val="000000"/>
              </w:rPr>
              <w:t>2050</w:t>
            </w:r>
          </w:p>
        </w:tc>
      </w:tr>
    </w:tbl>
    <w:p w14:paraId="0F34A142" w14:textId="77777777" w:rsidR="001614EA" w:rsidRDefault="001614EA" w:rsidP="005506F2"/>
    <w:p w14:paraId="198F5093" w14:textId="77777777" w:rsidR="001614EA" w:rsidRDefault="001614EA" w:rsidP="005506F2"/>
    <w:p w14:paraId="42FCA650" w14:textId="7877DF4F" w:rsidR="001614EA" w:rsidRDefault="00853B60" w:rsidP="005506F2">
      <w:r w:rsidRPr="00853B60">
        <w:t xml:space="preserve">Unless specified by policy, non-net metered electricity is assumed to be valued at </w:t>
      </w:r>
      <w:r w:rsidR="007B2A8D">
        <w:t xml:space="preserve">projected </w:t>
      </w:r>
      <w:r w:rsidRPr="00853B60">
        <w:t>wholesale rates</w:t>
      </w:r>
      <w:r w:rsidR="00AF48E8">
        <w:t xml:space="preserve"> (by state)</w:t>
      </w:r>
      <w:r w:rsidRPr="00853B60">
        <w:t xml:space="preserve"> in $2014/kWh. The assumption of wholesale rate valuation is in between the two extremes (full retail valuation or no NEM).</w:t>
      </w:r>
      <w:r w:rsidR="00F56FE2">
        <w:t xml:space="preserve"> </w:t>
      </w:r>
      <w:commentRangeStart w:id="85"/>
      <w:r w:rsidR="00F56FE2" w:rsidRPr="00F56FE2">
        <w:rPr>
          <w:color w:val="FF0000"/>
        </w:rPr>
        <w:t>Our</w:t>
      </w:r>
      <w:r w:rsidR="00AF48E8">
        <w:rPr>
          <w:color w:val="FF0000"/>
        </w:rPr>
        <w:t xml:space="preserve"> projections of wholesale rates </w:t>
      </w:r>
      <w:r w:rsidR="00F80697">
        <w:rPr>
          <w:color w:val="FF0000"/>
        </w:rPr>
        <w:t xml:space="preserve">are </w:t>
      </w:r>
      <w:r w:rsidR="00F56FE2" w:rsidRPr="00F56FE2">
        <w:rPr>
          <w:color w:val="FF0000"/>
        </w:rPr>
        <w:t>based on …</w:t>
      </w:r>
      <w:r w:rsidR="00F56FE2">
        <w:t xml:space="preserve"> </w:t>
      </w:r>
      <w:commentRangeEnd w:id="85"/>
      <w:r w:rsidR="00F56FE2">
        <w:rPr>
          <w:rStyle w:val="CommentReference"/>
        </w:rPr>
        <w:commentReference w:id="85"/>
      </w:r>
      <w:r w:rsidR="00F56FE2">
        <w:t>.</w:t>
      </w:r>
      <w:r w:rsidR="00172374">
        <w:t xml:space="preserve"> Due to the size of the table, these rate projections are not provided here for review, but can be provided separately, upon request.</w:t>
      </w:r>
    </w:p>
    <w:p w14:paraId="504F434E" w14:textId="32EBC456" w:rsidR="008B5E9E" w:rsidRDefault="009F72A3" w:rsidP="00F37A73">
      <w:pPr>
        <w:pStyle w:val="Heading4"/>
      </w:pPr>
      <w:commentRangeStart w:id="86"/>
      <w:r>
        <w:t>Planned Future Work</w:t>
      </w:r>
      <w:commentRangeEnd w:id="86"/>
      <w:r w:rsidR="00531E16">
        <w:rPr>
          <w:rStyle w:val="CommentReference"/>
          <w:rFonts w:asciiTheme="minorHAnsi" w:eastAsiaTheme="minorEastAsia" w:hAnsiTheme="minorHAnsi" w:cstheme="minorBidi"/>
          <w:b w:val="0"/>
          <w:bCs w:val="0"/>
          <w:i w:val="0"/>
          <w:iCs w:val="0"/>
          <w:color w:val="auto"/>
        </w:rPr>
        <w:commentReference w:id="86"/>
      </w:r>
    </w:p>
    <w:p w14:paraId="3AC8582F" w14:textId="28E1588E" w:rsidR="009F72A3" w:rsidRDefault="00083D1C" w:rsidP="009F72A3">
      <w:r>
        <w:t xml:space="preserve">If </w:t>
      </w:r>
      <w:r w:rsidR="0005321B">
        <w:t>necessary</w:t>
      </w:r>
      <w:r>
        <w:t xml:space="preserve">, </w:t>
      </w:r>
      <w:r w:rsidR="00751CF1">
        <w:t xml:space="preserve">NREL may update </w:t>
      </w:r>
      <w:r w:rsidR="00F507E0">
        <w:t>our</w:t>
      </w:r>
      <w:r w:rsidR="00751CF1">
        <w:t xml:space="preserve"> projections for </w:t>
      </w:r>
      <w:r w:rsidR="005D1A4B">
        <w:t xml:space="preserve">expirations based on </w:t>
      </w:r>
      <w:r w:rsidR="00751CF1">
        <w:t xml:space="preserve">cumulative </w:t>
      </w:r>
      <w:r w:rsidR="00F507E0">
        <w:t xml:space="preserve">NEM caps </w:t>
      </w:r>
      <w:r w:rsidR="003F31C1">
        <w:t>using future</w:t>
      </w:r>
      <w:r w:rsidR="00F507E0">
        <w:t xml:space="preserve"> dGen model </w:t>
      </w:r>
      <w:r w:rsidR="008459A8">
        <w:t xml:space="preserve">runs. These </w:t>
      </w:r>
      <w:r w:rsidR="00246A60">
        <w:t>revised</w:t>
      </w:r>
      <w:r w:rsidR="008459A8">
        <w:t xml:space="preserve"> projections</w:t>
      </w:r>
      <w:r w:rsidR="00F507E0">
        <w:t xml:space="preserve"> </w:t>
      </w:r>
      <w:r w:rsidR="00283C27">
        <w:t>will</w:t>
      </w:r>
      <w:r w:rsidR="008459A8">
        <w:t xml:space="preserve"> incorporate </w:t>
      </w:r>
      <w:r w:rsidR="00246A60">
        <w:t>updated</w:t>
      </w:r>
      <w:r w:rsidR="008459A8">
        <w:t xml:space="preserve"> modeling assumptions and, if possible, will</w:t>
      </w:r>
      <w:r w:rsidR="00F507E0">
        <w:t xml:space="preserve"> incorporate both wind and solar market deployment project</w:t>
      </w:r>
      <w:r w:rsidR="002E7501">
        <w:t>ions.</w:t>
      </w:r>
    </w:p>
    <w:p w14:paraId="5358684E" w14:textId="77777777" w:rsidR="00751CF1" w:rsidRDefault="00751CF1" w:rsidP="009F72A3"/>
    <w:p w14:paraId="00D0DFEF" w14:textId="2A11DA1A" w:rsidR="00576ADD" w:rsidRPr="00615652" w:rsidRDefault="00277B62" w:rsidP="001D5C35">
      <w:pPr>
        <w:pStyle w:val="Heading2"/>
      </w:pPr>
      <w:r>
        <w:rPr>
          <w:highlight w:val="yellow"/>
        </w:rPr>
        <w:br w:type="column"/>
      </w:r>
      <w:bookmarkStart w:id="87" w:name="_Toc307566242"/>
      <w:r w:rsidR="00576ADD" w:rsidRPr="00615652">
        <w:t>2.</w:t>
      </w:r>
      <w:r w:rsidR="00F236A1">
        <w:t>10</w:t>
      </w:r>
      <w:r w:rsidR="00576ADD" w:rsidRPr="00615652">
        <w:t xml:space="preserve"> Maximum Market Share Curves</w:t>
      </w:r>
      <w:r w:rsidR="00995593" w:rsidRPr="00615652">
        <w:t xml:space="preserve"> (Technology Agnostic)</w:t>
      </w:r>
      <w:bookmarkEnd w:id="87"/>
    </w:p>
    <w:p w14:paraId="01EF5E90" w14:textId="6D62C5D6" w:rsidR="00995593" w:rsidRPr="00615652" w:rsidRDefault="00995593" w:rsidP="00F37A73">
      <w:pPr>
        <w:pStyle w:val="Heading4"/>
      </w:pPr>
      <w:r w:rsidRPr="00615652">
        <w:t>Summary</w:t>
      </w:r>
    </w:p>
    <w:p w14:paraId="4EC66672" w14:textId="2BAF3123" w:rsidR="00C3272B" w:rsidRPr="00615652" w:rsidRDefault="00615652" w:rsidP="00C3272B">
      <w:r w:rsidRPr="00615652">
        <w:t>One of the major factors driving the deployment of DER systems under the Bass diffusion framework used by the dGen model is the maximum market share (MMS). MMS is the maximum fraction of eligible agents who would eventually install a DER system if economic remained unchanged and is defined as a function of the economic attractiveness of a DER system. This relationship between economic attractiveness and MMS is parameterized in dGen using MMS curves, which relate the MMS to either payback period (for host-owned systems) or percent monthly bill savings (for leased systems with no down payment). As described in Section 5 of the dGen Model Documentation (Sigrin et al. 2015), there are several sources for MMS curves; the dGen model incorporates many of these curves and allows model users to select which curves to apply to which market sectors.</w:t>
      </w:r>
    </w:p>
    <w:p w14:paraId="570B73B5" w14:textId="014CA6D8" w:rsidR="00995593" w:rsidRPr="00C30D67" w:rsidRDefault="00995593" w:rsidP="00F37A73">
      <w:pPr>
        <w:pStyle w:val="Heading4"/>
      </w:pPr>
      <w:r w:rsidRPr="00C30D67">
        <w:t>Default Settings (All Years)</w:t>
      </w:r>
    </w:p>
    <w:p w14:paraId="4182D415" w14:textId="0AA45E00" w:rsidR="00F96ACA" w:rsidRDefault="00615652" w:rsidP="00615652">
      <w:r w:rsidRPr="00C30D67">
        <w:t>The default settings for all model years in the dGen model is to use MMS curve</w:t>
      </w:r>
      <w:r w:rsidR="0079172B" w:rsidRPr="00C30D67">
        <w:t>s</w:t>
      </w:r>
      <w:r w:rsidRPr="00C30D67">
        <w:t xml:space="preserve"> defined by Navigant (Paidipati et al. 2008) for host-owned systems and a MMS curve defined by Sigrin and</w:t>
      </w:r>
      <w:r>
        <w:t xml:space="preserve"> Drury (2014) for leased systems. </w:t>
      </w:r>
      <w:r w:rsidR="00C50FB5">
        <w:t>We have selected the</w:t>
      </w:r>
      <w:r w:rsidR="00F96ACA">
        <w:t xml:space="preserve"> Navigant</w:t>
      </w:r>
      <w:r w:rsidR="00C50FB5">
        <w:t xml:space="preserve"> </w:t>
      </w:r>
      <w:r w:rsidR="0079172B">
        <w:t xml:space="preserve">host-ownership MMS </w:t>
      </w:r>
      <w:r w:rsidR="00C50FB5">
        <w:t>curve</w:t>
      </w:r>
      <w:r w:rsidR="0079172B">
        <w:t>s</w:t>
      </w:r>
      <w:r w:rsidR="00C50FB5">
        <w:t xml:space="preserve"> for consistency with other NREL DER modeling studies (</w:t>
      </w:r>
      <w:del w:id="88" w:author="Galen Maclaurin" w:date="2015-11-02T14:24:00Z">
        <w:r w:rsidR="00C50FB5" w:rsidRPr="00C50FB5" w:rsidDel="00237E9B">
          <w:rPr>
            <w:color w:val="FF0000"/>
          </w:rPr>
          <w:delText>SunShot Vision study</w:delText>
        </w:r>
      </w:del>
      <w:ins w:id="89" w:author="Galen Maclaurin" w:date="2015-11-02T14:24:00Z">
        <w:r w:rsidR="00237E9B">
          <w:rPr>
            <w:color w:val="FF0000"/>
          </w:rPr>
          <w:t>DOE 2012</w:t>
        </w:r>
      </w:ins>
      <w:r w:rsidR="00C50FB5">
        <w:t>).</w:t>
      </w:r>
      <w:r w:rsidR="0079172B">
        <w:t xml:space="preserve"> In addition,</w:t>
      </w:r>
      <w:r w:rsidR="009714AB">
        <w:t xml:space="preserve"> compared to other MMS curves,</w:t>
      </w:r>
      <w:r w:rsidR="0079172B">
        <w:t xml:space="preserve"> </w:t>
      </w:r>
      <w:r w:rsidR="009714AB">
        <w:t>the Navigant curves tend to provide a moderate, midline estimate of the relationship between payback period and MMS (see figure below). Due to the relatively recent emergence of the third-party-ownership model, the MMS curve for leased systems defined by Sigrin and Drury (2014) represents the only currently available option.</w:t>
      </w:r>
    </w:p>
    <w:p w14:paraId="12D1AA4D" w14:textId="77777777" w:rsidR="009714AB" w:rsidRDefault="009714AB" w:rsidP="00615652"/>
    <w:p w14:paraId="719F4184" w14:textId="05A16B9A" w:rsidR="009714AB" w:rsidRDefault="009714AB" w:rsidP="00615652">
      <w:r>
        <w:rPr>
          <w:noProof/>
        </w:rPr>
        <w:drawing>
          <wp:inline distT="0" distB="0" distL="0" distR="0" wp14:anchorId="1CA9B629" wp14:editId="50402B88">
            <wp:extent cx="3622776" cy="3086100"/>
            <wp:effectExtent l="0" t="0" r="9525"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29518" cy="3091843"/>
                    </a:xfrm>
                    <a:prstGeom prst="rect">
                      <a:avLst/>
                    </a:prstGeom>
                  </pic:spPr>
                </pic:pic>
              </a:graphicData>
            </a:graphic>
          </wp:inline>
        </w:drawing>
      </w:r>
    </w:p>
    <w:p w14:paraId="00081B29" w14:textId="77777777" w:rsidR="00F96ACA" w:rsidRDefault="00F96ACA" w:rsidP="00615652"/>
    <w:p w14:paraId="7AFCDE5C" w14:textId="5DEE5ED5" w:rsidR="00615652" w:rsidRPr="00615652" w:rsidRDefault="00615652" w:rsidP="00615652">
      <w:pPr>
        <w:rPr>
          <w:highlight w:val="yellow"/>
        </w:rPr>
      </w:pPr>
      <w:r>
        <w:t xml:space="preserve">Both of </w:t>
      </w:r>
      <w:r w:rsidR="00B5536F">
        <w:t>the default</w:t>
      </w:r>
      <w:r>
        <w:t xml:space="preserve"> MMS curves were derived based on data for the distributed solar market, which is significantly more mature than the distributed wind market and, thus, has greater </w:t>
      </w:r>
      <w:r w:rsidR="00F96ACA">
        <w:t xml:space="preserve">data availability on historical adoption patterns. Given the similarity in technologies and infeasibility of deriving statistically sound MMS specific to the wind industry, NREL believes it is justified to use these MMS curves. </w:t>
      </w:r>
    </w:p>
    <w:p w14:paraId="61EF49E2" w14:textId="33F242DC" w:rsidR="00132EE6" w:rsidRPr="00445386" w:rsidRDefault="00132EE6" w:rsidP="00F37A73">
      <w:pPr>
        <w:pStyle w:val="Heading4"/>
      </w:pPr>
      <w:r w:rsidRPr="00445386">
        <w:t>Planned Future Work</w:t>
      </w:r>
    </w:p>
    <w:p w14:paraId="49D5C82C" w14:textId="55F7C634" w:rsidR="00880E58" w:rsidRDefault="009A18F3" w:rsidP="00737D83">
      <w:r w:rsidRPr="00445386">
        <w:t>NREL is</w:t>
      </w:r>
      <w:r w:rsidR="00132EE6" w:rsidRPr="00445386">
        <w:t xml:space="preserve"> confident that the default settings </w:t>
      </w:r>
      <w:r w:rsidRPr="00445386">
        <w:t xml:space="preserve">used for MMS curves in the dGen model are based on the best publicly available data. </w:t>
      </w:r>
      <w:r w:rsidR="003579C3" w:rsidRPr="00445386">
        <w:t xml:space="preserve">We anticipate that ongoing and independently funded work </w:t>
      </w:r>
      <w:r w:rsidR="00445386" w:rsidRPr="00445386">
        <w:t xml:space="preserve">by NREL in the distributed solar market may yield a revised MMS curve for leased systems by FY16 Q2. If this revised curve is available, we will integrate into the dGen model. </w:t>
      </w:r>
    </w:p>
    <w:p w14:paraId="00284B33" w14:textId="759F1048" w:rsidR="00135DDA" w:rsidRPr="00C859D7" w:rsidRDefault="00135DDA" w:rsidP="00135DDA">
      <w:pPr>
        <w:pStyle w:val="Heading2"/>
      </w:pPr>
      <w:r>
        <w:br w:type="column"/>
      </w:r>
      <w:bookmarkStart w:id="90" w:name="_Toc307566243"/>
      <w:r>
        <w:t>2.1</w:t>
      </w:r>
      <w:r w:rsidR="005867E7">
        <w:t>1</w:t>
      </w:r>
      <w:r w:rsidRPr="00C859D7">
        <w:t xml:space="preserve"> Load Growth (Technology Agnostic)</w:t>
      </w:r>
      <w:bookmarkEnd w:id="90"/>
    </w:p>
    <w:p w14:paraId="24D98C24" w14:textId="77777777" w:rsidR="00135DDA" w:rsidRDefault="00135DDA" w:rsidP="00135DDA">
      <w:pPr>
        <w:pStyle w:val="Heading4"/>
      </w:pPr>
      <w:r>
        <w:t>Summary</w:t>
      </w:r>
    </w:p>
    <w:p w14:paraId="48E205CA" w14:textId="77777777" w:rsidR="00135DDA" w:rsidRDefault="00135DDA" w:rsidP="00135DDA">
      <w:r>
        <w:t xml:space="preserve">Growth in the aggregate consumption of electricity (i.e., load growth) in the dGen model is implemented as population growth: individual household and business level consumption is kept constant, while total number of hosueholds and businesses increases over time. This approach is consistent with the </w:t>
      </w:r>
      <w:r w:rsidRPr="003616B0">
        <w:rPr>
          <w:color w:val="FF0000"/>
        </w:rPr>
        <w:t>SolarDS (and REEDS?) models, used in NREL analyses like SunShot, Wind Vision, etc.</w:t>
      </w:r>
    </w:p>
    <w:p w14:paraId="2204EDE7" w14:textId="77777777" w:rsidR="00135DDA" w:rsidRDefault="00135DDA" w:rsidP="00135DDA"/>
    <w:p w14:paraId="32277064" w14:textId="77777777" w:rsidR="00135DDA" w:rsidRDefault="00135DDA" w:rsidP="00135DDA">
      <w:r>
        <w:t>Load growth is applied by market sector at a regional level (Census Divisions) using projections from EIA’s Annual Electricity Outlook (</w:t>
      </w:r>
      <w:r w:rsidRPr="00EE2669">
        <w:rPr>
          <w:color w:val="FF0000"/>
        </w:rPr>
        <w:t>add ref</w:t>
      </w:r>
      <w:r>
        <w:t>). Users may select from AEO’s 2014 or 2015 projections, including five options for each:</w:t>
      </w:r>
    </w:p>
    <w:p w14:paraId="2E0F6C05" w14:textId="77777777" w:rsidR="00135DDA" w:rsidRDefault="00135DDA" w:rsidP="00135DDA">
      <w:pPr>
        <w:pStyle w:val="ListParagraph"/>
        <w:numPr>
          <w:ilvl w:val="0"/>
          <w:numId w:val="15"/>
        </w:numPr>
      </w:pPr>
      <w:r>
        <w:t>No Load Growth After 2014</w:t>
      </w:r>
    </w:p>
    <w:p w14:paraId="20AFBE6E" w14:textId="77777777" w:rsidR="00135DDA" w:rsidRDefault="00135DDA" w:rsidP="00135DDA">
      <w:pPr>
        <w:pStyle w:val="ListParagraph"/>
        <w:numPr>
          <w:ilvl w:val="0"/>
          <w:numId w:val="15"/>
        </w:numPr>
      </w:pPr>
      <w:r>
        <w:t>Low Growth Case</w:t>
      </w:r>
    </w:p>
    <w:p w14:paraId="112947CC" w14:textId="77777777" w:rsidR="00135DDA" w:rsidRDefault="00135DDA" w:rsidP="00135DDA">
      <w:pPr>
        <w:pStyle w:val="ListParagraph"/>
        <w:numPr>
          <w:ilvl w:val="0"/>
          <w:numId w:val="15"/>
        </w:numPr>
      </w:pPr>
      <w:r>
        <w:t>Reference Case</w:t>
      </w:r>
    </w:p>
    <w:p w14:paraId="77B41BAC" w14:textId="77777777" w:rsidR="00135DDA" w:rsidRDefault="00135DDA" w:rsidP="00135DDA">
      <w:pPr>
        <w:pStyle w:val="ListParagraph"/>
        <w:numPr>
          <w:ilvl w:val="0"/>
          <w:numId w:val="15"/>
        </w:numPr>
      </w:pPr>
      <w:r>
        <w:t>High Growth Case</w:t>
      </w:r>
    </w:p>
    <w:p w14:paraId="53968906" w14:textId="77777777" w:rsidR="00135DDA" w:rsidRDefault="00135DDA" w:rsidP="00135DDA">
      <w:pPr>
        <w:pStyle w:val="ListParagraph"/>
        <w:numPr>
          <w:ilvl w:val="0"/>
          <w:numId w:val="15"/>
        </w:numPr>
      </w:pPr>
      <w:r>
        <w:t>2x Growth Rate of Reference Case</w:t>
      </w:r>
    </w:p>
    <w:p w14:paraId="5113889D" w14:textId="77777777" w:rsidR="00135DDA" w:rsidRDefault="00135DDA" w:rsidP="00135DDA">
      <w:r>
        <w:t>All 10 load growth scenarios are shown in the figure below. In all cases, the selected option is applied as a scalar multiplier on the initial number of customers in the starting model year (2012). Only one option can be selected for each model run.</w:t>
      </w:r>
    </w:p>
    <w:p w14:paraId="756CDC47" w14:textId="77777777" w:rsidR="00135DDA" w:rsidRDefault="00135DDA" w:rsidP="00135DDA"/>
    <w:p w14:paraId="6C4B898D" w14:textId="77777777" w:rsidR="00135DDA" w:rsidRPr="00EE2669" w:rsidRDefault="00135DDA" w:rsidP="00135DDA">
      <w:pPr>
        <w:rPr>
          <w:color w:val="FF0000"/>
        </w:rPr>
      </w:pPr>
      <w:commentRangeStart w:id="91"/>
      <w:r w:rsidRPr="00EE2669">
        <w:rPr>
          <w:color w:val="FF0000"/>
        </w:rPr>
        <w:t>[ add figure?</w:t>
      </w:r>
      <w:r>
        <w:rPr>
          <w:color w:val="FF0000"/>
        </w:rPr>
        <w:t xml:space="preserve"> </w:t>
      </w:r>
      <w:r w:rsidRPr="00EE2669">
        <w:rPr>
          <w:color w:val="FF0000"/>
        </w:rPr>
        <w:t>]</w:t>
      </w:r>
      <w:commentRangeEnd w:id="91"/>
      <w:r>
        <w:rPr>
          <w:rStyle w:val="CommentReference"/>
        </w:rPr>
        <w:commentReference w:id="91"/>
      </w:r>
    </w:p>
    <w:p w14:paraId="28E8C682" w14:textId="77777777" w:rsidR="00135DDA" w:rsidRDefault="00135DDA" w:rsidP="00135DDA">
      <w:pPr>
        <w:pStyle w:val="Heading4"/>
      </w:pPr>
      <w:r>
        <w:t>Default Settings (All Years)</w:t>
      </w:r>
    </w:p>
    <w:p w14:paraId="05142C71" w14:textId="0C16B895" w:rsidR="00135DDA" w:rsidRDefault="00135DDA" w:rsidP="00135DDA">
      <w:r>
        <w:t>The default setting used by the dGen model is the AEO 2015 Reference Case. This is the most up-to-date projection available from AEO, which is presented by EIA as “a business-as-usual trend estimate, given known technology and technological and demographic trends” (</w:t>
      </w:r>
      <w:del w:id="92" w:author="Galen Maclaurin" w:date="2015-11-02T14:26:00Z">
        <w:r w:rsidRPr="00373E6C" w:rsidDel="00237E9B">
          <w:rPr>
            <w:color w:val="FF0000"/>
          </w:rPr>
          <w:delText>add reference, page iii of AEO2015 report</w:delText>
        </w:r>
      </w:del>
      <w:ins w:id="93" w:author="Galen Maclaurin" w:date="2015-11-02T14:26:00Z">
        <w:r w:rsidR="00237E9B">
          <w:rPr>
            <w:color w:val="FF0000"/>
          </w:rPr>
          <w:t>EIA 2015b, iii</w:t>
        </w:r>
      </w:ins>
      <w:r>
        <w:t>). While these projections have significant uncertainty, they provide an objective, well-informed basis for estimating future load growth and are a standard input to other NREL models (</w:t>
      </w:r>
      <w:commentRangeStart w:id="94"/>
      <w:r w:rsidRPr="009527FC">
        <w:rPr>
          <w:color w:val="FF0000"/>
        </w:rPr>
        <w:t xml:space="preserve">e.g., </w:t>
      </w:r>
      <w:del w:id="95" w:author="Galen Maclaurin" w:date="2015-11-02T14:32:00Z">
        <w:r w:rsidRPr="009527FC" w:rsidDel="00237E9B">
          <w:rPr>
            <w:color w:val="FF0000"/>
          </w:rPr>
          <w:delText>REEdS, others?</w:delText>
        </w:r>
      </w:del>
      <w:ins w:id="96" w:author="Galen Maclaurin" w:date="2015-11-02T14:32:00Z">
        <w:r w:rsidR="00237E9B">
          <w:rPr>
            <w:color w:val="FF0000"/>
          </w:rPr>
          <w:t xml:space="preserve">Short et al. </w:t>
        </w:r>
        <w:commentRangeStart w:id="97"/>
        <w:r w:rsidR="00237E9B">
          <w:rPr>
            <w:color w:val="FF0000"/>
          </w:rPr>
          <w:t>2011</w:t>
        </w:r>
      </w:ins>
      <w:commentRangeEnd w:id="97"/>
      <w:ins w:id="98" w:author="Galen Maclaurin" w:date="2015-11-02T14:41:00Z">
        <w:r w:rsidR="00B336AF">
          <w:rPr>
            <w:rStyle w:val="CommentReference"/>
          </w:rPr>
          <w:commentReference w:id="97"/>
        </w:r>
      </w:ins>
      <w:r w:rsidRPr="009527FC">
        <w:rPr>
          <w:color w:val="FF0000"/>
        </w:rPr>
        <w:t>).</w:t>
      </w:r>
      <w:commentRangeEnd w:id="94"/>
      <w:r>
        <w:rPr>
          <w:rStyle w:val="CommentReference"/>
        </w:rPr>
        <w:commentReference w:id="94"/>
      </w:r>
    </w:p>
    <w:p w14:paraId="71F99BE7" w14:textId="77777777" w:rsidR="00135DDA" w:rsidRDefault="00135DDA" w:rsidP="00135DDA">
      <w:pPr>
        <w:pStyle w:val="Heading4"/>
      </w:pPr>
      <w:r>
        <w:t>Planned Future Work</w:t>
      </w:r>
    </w:p>
    <w:p w14:paraId="0FDED73F" w14:textId="77777777" w:rsidR="00135DDA" w:rsidRDefault="00135DDA" w:rsidP="00135DDA">
      <w:r>
        <w:t>We are highly confident in the empirical basis for the dGen load growth assumptions and do not plan on performing additional work to support this assumption.</w:t>
      </w:r>
    </w:p>
    <w:p w14:paraId="375BC3F6" w14:textId="4EC6ECBD" w:rsidR="00880E58" w:rsidRPr="00182FBA" w:rsidRDefault="008A5C79" w:rsidP="00737D83">
      <w:pPr>
        <w:pStyle w:val="Heading1"/>
      </w:pPr>
      <w:r>
        <w:br w:type="column"/>
      </w:r>
      <w:bookmarkStart w:id="100" w:name="_Toc307566244"/>
      <w:commentRangeStart w:id="101"/>
      <w:r w:rsidR="00341B5E">
        <w:t>3 Non-Economic Drivers of Customer Adoption</w:t>
      </w:r>
      <w:bookmarkEnd w:id="100"/>
      <w:commentRangeEnd w:id="101"/>
      <w:r w:rsidR="006A6A65">
        <w:rPr>
          <w:rStyle w:val="CommentReference"/>
          <w:rFonts w:asciiTheme="minorHAnsi" w:eastAsiaTheme="minorEastAsia" w:hAnsiTheme="minorHAnsi" w:cstheme="minorBidi"/>
          <w:b w:val="0"/>
          <w:bCs w:val="0"/>
          <w:color w:val="auto"/>
        </w:rPr>
        <w:commentReference w:id="101"/>
      </w:r>
    </w:p>
    <w:p w14:paraId="4CE18B70" w14:textId="77777777" w:rsidR="00477BEE" w:rsidRDefault="00477BEE" w:rsidP="00737D83">
      <w:pPr>
        <w:pStyle w:val="ListParagraph"/>
        <w:numPr>
          <w:ilvl w:val="0"/>
          <w:numId w:val="1"/>
        </w:numPr>
      </w:pPr>
      <w:r>
        <w:t>Sizing targets</w:t>
      </w:r>
    </w:p>
    <w:p w14:paraId="03AF171E" w14:textId="77777777" w:rsidR="00477BEE" w:rsidRDefault="00477BEE" w:rsidP="00737D83">
      <w:pPr>
        <w:pStyle w:val="ListParagraph"/>
        <w:numPr>
          <w:ilvl w:val="1"/>
          <w:numId w:val="1"/>
        </w:numPr>
      </w:pPr>
      <w:r>
        <w:t>NEM and nonNEM</w:t>
      </w:r>
    </w:p>
    <w:p w14:paraId="616DD06B" w14:textId="60E560E8" w:rsidR="00477BEE" w:rsidRDefault="00477BEE" w:rsidP="00737D83">
      <w:pPr>
        <w:pStyle w:val="ListParagraph"/>
        <w:numPr>
          <w:ilvl w:val="1"/>
          <w:numId w:val="1"/>
        </w:numPr>
      </w:pPr>
      <w:r>
        <w:t>Sources? (only wind source is NY data, showing 75% sizing. Solar sizing tends to be higher – 90-95%)</w:t>
      </w:r>
    </w:p>
    <w:p w14:paraId="2915AEFF" w14:textId="77777777" w:rsidR="00880E58" w:rsidRDefault="00880E58" w:rsidP="00737D83">
      <w:pPr>
        <w:pStyle w:val="ListParagraph"/>
        <w:numPr>
          <w:ilvl w:val="0"/>
          <w:numId w:val="1"/>
        </w:numPr>
      </w:pPr>
      <w:r>
        <w:t>Existing market deployment (2012)</w:t>
      </w:r>
    </w:p>
    <w:p w14:paraId="3FE73458" w14:textId="77777777" w:rsidR="00880E58" w:rsidRDefault="00880E58" w:rsidP="00737D83">
      <w:pPr>
        <w:pStyle w:val="ListParagraph"/>
        <w:numPr>
          <w:ilvl w:val="1"/>
          <w:numId w:val="1"/>
        </w:numPr>
      </w:pPr>
      <w:r>
        <w:t>Based on state-level data by system size from PNNL</w:t>
      </w:r>
    </w:p>
    <w:p w14:paraId="23CFE74B" w14:textId="77777777" w:rsidR="00880E58" w:rsidRDefault="00880E58" w:rsidP="00737D83">
      <w:pPr>
        <w:pStyle w:val="ListParagraph"/>
        <w:numPr>
          <w:ilvl w:val="1"/>
          <w:numId w:val="1"/>
        </w:numPr>
      </w:pPr>
      <w:r>
        <w:t>Disaggregated to sectors based on turbine size</w:t>
      </w:r>
    </w:p>
    <w:p w14:paraId="79E8DB1F" w14:textId="77777777" w:rsidR="00880E58" w:rsidRDefault="00880E58" w:rsidP="00737D83">
      <w:pPr>
        <w:pStyle w:val="ListParagraph"/>
        <w:numPr>
          <w:ilvl w:val="1"/>
          <w:numId w:val="1"/>
        </w:numPr>
      </w:pPr>
      <w:r>
        <w:t>Disaggregated to counties and agents based on solve-year 2014 economics</w:t>
      </w:r>
    </w:p>
    <w:p w14:paraId="752B1AE9" w14:textId="77777777" w:rsidR="00880E58" w:rsidRDefault="00880E58" w:rsidP="00737D83">
      <w:pPr>
        <w:pStyle w:val="ListParagraph"/>
        <w:numPr>
          <w:ilvl w:val="0"/>
          <w:numId w:val="1"/>
        </w:numPr>
      </w:pPr>
      <w:r>
        <w:t xml:space="preserve"> Bass Diffusion parameters</w:t>
      </w:r>
    </w:p>
    <w:p w14:paraId="11B45728" w14:textId="77777777" w:rsidR="00880E58" w:rsidRDefault="00880E58" w:rsidP="00737D83">
      <w:pPr>
        <w:pStyle w:val="ListParagraph"/>
        <w:numPr>
          <w:ilvl w:val="1"/>
          <w:numId w:val="1"/>
        </w:numPr>
      </w:pPr>
      <w:r>
        <w:t>Do we need to calibrate p/q and TEQ for year 1? (similar to work for solar)</w:t>
      </w:r>
    </w:p>
    <w:p w14:paraId="4E804C68" w14:textId="77777777" w:rsidR="00880E58" w:rsidRDefault="00880E58" w:rsidP="00737D83">
      <w:pPr>
        <w:pStyle w:val="ListParagraph"/>
        <w:numPr>
          <w:ilvl w:val="2"/>
          <w:numId w:val="1"/>
        </w:numPr>
      </w:pPr>
      <w:r>
        <w:t xml:space="preserve">TEQ yr 1 will not be possible until we gain approval of the rest of our default settings </w:t>
      </w:r>
    </w:p>
    <w:p w14:paraId="2B00186F" w14:textId="77777777" w:rsidR="00880E58" w:rsidRDefault="00880E58" w:rsidP="00737D83">
      <w:pPr>
        <w:pStyle w:val="ListParagraph"/>
        <w:numPr>
          <w:ilvl w:val="0"/>
          <w:numId w:val="1"/>
        </w:numPr>
      </w:pPr>
      <w:r>
        <w:t>Maximum Market Potential (number of potential customers)</w:t>
      </w:r>
    </w:p>
    <w:p w14:paraId="3DB62E52" w14:textId="77777777" w:rsidR="00880E58" w:rsidRDefault="00880E58" w:rsidP="00737D83">
      <w:pPr>
        <w:pStyle w:val="ListParagraph"/>
        <w:numPr>
          <w:ilvl w:val="1"/>
          <w:numId w:val="1"/>
        </w:numPr>
      </w:pPr>
      <w:r>
        <w:t>Residential – single-family owner occupied homes only</w:t>
      </w:r>
    </w:p>
    <w:p w14:paraId="111BCB05" w14:textId="77777777" w:rsidR="00880E58" w:rsidRDefault="00880E58" w:rsidP="00737D83">
      <w:pPr>
        <w:pStyle w:val="ListParagraph"/>
        <w:numPr>
          <w:ilvl w:val="1"/>
          <w:numId w:val="1"/>
        </w:numPr>
      </w:pPr>
      <w:r>
        <w:t>Commercial – owner and non-owner occupied buildings, all commercial customers</w:t>
      </w:r>
    </w:p>
    <w:p w14:paraId="56799626" w14:textId="77777777" w:rsidR="00880E58" w:rsidRDefault="00880E58" w:rsidP="00737D83"/>
    <w:p w14:paraId="4A76D978" w14:textId="77777777" w:rsidR="00291B8B" w:rsidRDefault="00291B8B" w:rsidP="00291B8B">
      <w:pPr>
        <w:pStyle w:val="Heading1"/>
        <w:rPr>
          <w:ins w:id="102" w:author="Galen Maclaurin" w:date="2015-11-02T14:42:00Z"/>
        </w:rPr>
      </w:pPr>
      <w:ins w:id="103" w:author="Galen Maclaurin" w:date="2015-11-02T14:42:00Z">
        <w:r>
          <w:t>References Cited</w:t>
        </w:r>
      </w:ins>
    </w:p>
    <w:p w14:paraId="4C81BF30" w14:textId="77777777" w:rsidR="00291B8B" w:rsidRDefault="00291B8B" w:rsidP="00291B8B">
      <w:pPr>
        <w:pStyle w:val="NRELReference"/>
        <w:rPr>
          <w:ins w:id="104" w:author="Galen Maclaurin" w:date="2015-11-02T14:42:00Z"/>
        </w:rPr>
      </w:pPr>
      <w:ins w:id="105" w:author="Galen Maclaurin" w:date="2015-11-02T14:42:00Z">
        <w:r>
          <w:t>Barnes, Justin, Culley, Thad, Haynes, Rusty, Passera, Laurel, Wiedman, Joseph, and Jackson, Rosalind. 2013.</w:t>
        </w:r>
        <w:r w:rsidRPr="00BE7D7B">
          <w:t xml:space="preserve"> </w:t>
        </w:r>
        <w:r w:rsidRPr="00567DC8">
          <w:rPr>
            <w:i/>
          </w:rPr>
          <w:t>Freeing the Grid 2013: Best Practices in State Net Metering Policies and Interconnection Procedures</w:t>
        </w:r>
        <w:r w:rsidRPr="00BE7D7B">
          <w:t>.</w:t>
        </w:r>
        <w:r>
          <w:t xml:space="preserve"> Interstate Renewable Energy Council. Accessed July 7, 2014: </w:t>
        </w:r>
        <w:r w:rsidRPr="00BC215B">
          <w:t>http://freeingthegrid.org/wp-content/uploads/2013/11/FTG_2013.pdf</w:t>
        </w:r>
        <w:r>
          <w:t>.</w:t>
        </w:r>
      </w:ins>
    </w:p>
    <w:p w14:paraId="2890722D" w14:textId="77777777" w:rsidR="00291B8B" w:rsidRDefault="00291B8B" w:rsidP="00291B8B">
      <w:pPr>
        <w:pStyle w:val="NRELReference"/>
        <w:rPr>
          <w:ins w:id="106" w:author="Galen Maclaurin" w:date="2015-11-02T14:42:00Z"/>
        </w:rPr>
      </w:pPr>
      <w:ins w:id="107" w:author="Galen Maclaurin" w:date="2015-11-02T14:42:00Z">
        <w:r w:rsidRPr="00871260">
          <w:t xml:space="preserve">DOE </w:t>
        </w:r>
        <w:r>
          <w:t>(</w:t>
        </w:r>
        <w:r w:rsidRPr="00871260">
          <w:t>U.S. Department of Energy)</w:t>
        </w:r>
        <w:r>
          <w:t>.</w:t>
        </w:r>
        <w:r w:rsidRPr="00871260">
          <w:t xml:space="preserve"> 201</w:t>
        </w:r>
        <w:r>
          <w:t>1</w:t>
        </w:r>
        <w:r w:rsidRPr="00871260">
          <w:t xml:space="preserve">. </w:t>
        </w:r>
        <w:r w:rsidRPr="00E43732">
          <w:rPr>
            <w:i/>
          </w:rPr>
          <w:t>Distributed Wind Policy Comparison Tool</w:t>
        </w:r>
        <w:r w:rsidRPr="00871260">
          <w:t>. DOE/GO-</w:t>
        </w:r>
        <w:r>
          <w:t>102011-3453</w:t>
        </w:r>
        <w:r w:rsidRPr="00871260">
          <w:t>. Washington, DC</w:t>
        </w:r>
        <w:r>
          <w:t>.</w:t>
        </w:r>
        <w:r w:rsidRPr="00871260">
          <w:t xml:space="preserve"> </w:t>
        </w:r>
      </w:ins>
    </w:p>
    <w:p w14:paraId="4878E4BD" w14:textId="77777777" w:rsidR="00291B8B" w:rsidRDefault="00291B8B" w:rsidP="00291B8B">
      <w:pPr>
        <w:pStyle w:val="NRELReference"/>
        <w:rPr>
          <w:ins w:id="108" w:author="Galen Maclaurin" w:date="2015-11-02T14:42:00Z"/>
        </w:rPr>
      </w:pPr>
      <w:ins w:id="109" w:author="Galen Maclaurin" w:date="2015-11-02T14:42:00Z">
        <w:r w:rsidRPr="00871260">
          <w:t xml:space="preserve">DOE </w:t>
        </w:r>
        <w:r>
          <w:t>(</w:t>
        </w:r>
        <w:r w:rsidRPr="00871260">
          <w:t>U.S. Department of Energy)</w:t>
        </w:r>
        <w:r>
          <w:t>.</w:t>
        </w:r>
        <w:r w:rsidRPr="00871260">
          <w:t xml:space="preserve"> 2012. </w:t>
        </w:r>
        <w:r w:rsidRPr="00871260">
          <w:rPr>
            <w:i/>
          </w:rPr>
          <w:t>The SunShot Vision Study</w:t>
        </w:r>
        <w:r w:rsidRPr="00871260">
          <w:t>. DOE/GO-102012-3037. Washington, DC</w:t>
        </w:r>
        <w:r>
          <w:t>.</w:t>
        </w:r>
        <w:r w:rsidRPr="00871260">
          <w:t xml:space="preserve"> </w:t>
        </w:r>
      </w:ins>
    </w:p>
    <w:p w14:paraId="60EC0FEF" w14:textId="77777777" w:rsidR="00291B8B" w:rsidRPr="002E1365" w:rsidRDefault="00291B8B" w:rsidP="00291B8B">
      <w:pPr>
        <w:pStyle w:val="NRELReference"/>
        <w:rPr>
          <w:ins w:id="110" w:author="Galen Maclaurin" w:date="2015-11-02T14:42:00Z"/>
        </w:rPr>
      </w:pPr>
      <w:ins w:id="111" w:author="Galen Maclaurin" w:date="2015-11-02T14:42:00Z">
        <w:r>
          <w:t xml:space="preserve">EIA (U.S. </w:t>
        </w:r>
        <w:r w:rsidRPr="002306D7">
          <w:t>Energy Information Admin</w:t>
        </w:r>
        <w:r>
          <w:t>istration). (2014a)</w:t>
        </w:r>
        <w:r w:rsidRPr="00AB3C99">
          <w:t>.</w:t>
        </w:r>
        <w:r>
          <w:t xml:space="preserve"> </w:t>
        </w:r>
        <w:r w:rsidRPr="00BE3862">
          <w:rPr>
            <w:i/>
          </w:rPr>
          <w:t>Annual Energy Outlook 2014 with Projections to 2040</w:t>
        </w:r>
        <w:r>
          <w:t>. Washington, DC: DOE.</w:t>
        </w:r>
      </w:ins>
    </w:p>
    <w:p w14:paraId="5B2C2588" w14:textId="77777777" w:rsidR="00291B8B" w:rsidRDefault="00291B8B" w:rsidP="00291B8B">
      <w:pPr>
        <w:pStyle w:val="NRELReference"/>
        <w:rPr>
          <w:ins w:id="112" w:author="Galen Maclaurin" w:date="2015-11-02T14:42:00Z"/>
        </w:rPr>
      </w:pPr>
      <w:ins w:id="113" w:author="Galen Maclaurin" w:date="2015-11-02T14:42:00Z">
        <w:r>
          <w:t xml:space="preserve">EIA (U.S. </w:t>
        </w:r>
        <w:r w:rsidRPr="002306D7">
          <w:t>Energy Information Admin</w:t>
        </w:r>
        <w:r>
          <w:t>istration). (2015a</w:t>
        </w:r>
        <w:r w:rsidRPr="004A2A61">
          <w:t xml:space="preserve">). Annual Electric Power Industry Report (Survey form No. EIA-861). </w:t>
        </w:r>
        <w:r>
          <w:t>Washington, DC: DOE</w:t>
        </w:r>
        <w:r w:rsidRPr="004A2A61">
          <w:t xml:space="preserve">. Available online: http://www.eia.gov/electricity. Accessed 7/15/2015. </w:t>
        </w:r>
      </w:ins>
    </w:p>
    <w:p w14:paraId="47A8A6DA" w14:textId="77777777" w:rsidR="00291B8B" w:rsidRPr="002E1365" w:rsidRDefault="00291B8B" w:rsidP="00291B8B">
      <w:pPr>
        <w:pStyle w:val="NRELReference"/>
        <w:rPr>
          <w:ins w:id="114" w:author="Galen Maclaurin" w:date="2015-11-02T14:42:00Z"/>
        </w:rPr>
      </w:pPr>
      <w:ins w:id="115" w:author="Galen Maclaurin" w:date="2015-11-02T14:42:00Z">
        <w:r>
          <w:t xml:space="preserve">EIA (U.S. </w:t>
        </w:r>
        <w:r w:rsidRPr="002306D7">
          <w:t>Energy Information Admin</w:t>
        </w:r>
        <w:r>
          <w:t>istration). (2015b)</w:t>
        </w:r>
        <w:r w:rsidRPr="00AB3C99">
          <w:t>.</w:t>
        </w:r>
        <w:r>
          <w:t xml:space="preserve"> </w:t>
        </w:r>
        <w:r>
          <w:rPr>
            <w:i/>
          </w:rPr>
          <w:t>Annual Energy Outlook 2015</w:t>
        </w:r>
        <w:r w:rsidRPr="00BE3862">
          <w:rPr>
            <w:i/>
          </w:rPr>
          <w:t xml:space="preserve"> with Projections to 2040</w:t>
        </w:r>
        <w:r>
          <w:t>. Washington, DC: DOE.</w:t>
        </w:r>
      </w:ins>
    </w:p>
    <w:p w14:paraId="2C15C7DF" w14:textId="77777777" w:rsidR="00291B8B" w:rsidRDefault="00291B8B" w:rsidP="00291B8B">
      <w:pPr>
        <w:pStyle w:val="NRELReference"/>
        <w:rPr>
          <w:ins w:id="116" w:author="Galen Maclaurin" w:date="2015-11-02T14:42:00Z"/>
        </w:rPr>
      </w:pPr>
      <w:ins w:id="117" w:author="Galen Maclaurin" w:date="2015-11-02T14:42:00Z">
        <w:r>
          <w:t xml:space="preserve">OpenEI. (2014). U.S. Utility Rate Database (URDB). Accessed December 15, 2014. </w:t>
        </w:r>
        <w:r w:rsidRPr="00BC215B">
          <w:t>http://en.openei.org/wiki/Utility_Rate_Database</w:t>
        </w:r>
        <w:r>
          <w:t>.</w:t>
        </w:r>
      </w:ins>
    </w:p>
    <w:p w14:paraId="5AA18536" w14:textId="77777777" w:rsidR="00291B8B" w:rsidRDefault="00291B8B" w:rsidP="00291B8B">
      <w:pPr>
        <w:pStyle w:val="NRELReference"/>
        <w:rPr>
          <w:ins w:id="118" w:author="Galen Maclaurin" w:date="2015-11-02T14:42:00Z"/>
        </w:rPr>
      </w:pPr>
      <w:ins w:id="119" w:author="Galen Maclaurin" w:date="2015-11-02T14:42:00Z">
        <w:r w:rsidRPr="00DB6154">
          <w:t>Paidipati, J.</w:t>
        </w:r>
        <w:r>
          <w:t>,</w:t>
        </w:r>
        <w:r w:rsidRPr="00DB6154">
          <w:t xml:space="preserve"> Frantzis, L.</w:t>
        </w:r>
        <w:r>
          <w:t>,</w:t>
        </w:r>
        <w:r w:rsidRPr="00DB6154">
          <w:t xml:space="preserve"> Sawyer, H.</w:t>
        </w:r>
        <w:r>
          <w:t>,</w:t>
        </w:r>
        <w:r w:rsidRPr="00DB6154">
          <w:t xml:space="preserve"> Kurrasch, A. </w:t>
        </w:r>
        <w:r>
          <w:t>(</w:t>
        </w:r>
        <w:r w:rsidRPr="00DB6154">
          <w:t>2008</w:t>
        </w:r>
        <w:r>
          <w:t>)</w:t>
        </w:r>
        <w:r w:rsidRPr="00DB6154">
          <w:t xml:space="preserve">. </w:t>
        </w:r>
        <w:r w:rsidRPr="00DB6154">
          <w:rPr>
            <w:i/>
          </w:rPr>
          <w:t>Rooftop Photovoltaics Market Penetration Scenarios</w:t>
        </w:r>
        <w:r w:rsidRPr="00DB6154">
          <w:t>. Subcontract Report NREL/SR-581-</w:t>
        </w:r>
        <w:r>
          <w:t xml:space="preserve">42306. </w:t>
        </w:r>
        <w:r w:rsidRPr="00DB6154">
          <w:t>Burlington, MA</w:t>
        </w:r>
        <w:r>
          <w:t>: Navigant Consulting.</w:t>
        </w:r>
      </w:ins>
    </w:p>
    <w:p w14:paraId="0180423C" w14:textId="77777777" w:rsidR="00291B8B" w:rsidRDefault="00291B8B" w:rsidP="00291B8B">
      <w:pPr>
        <w:pStyle w:val="NRELReference"/>
        <w:rPr>
          <w:ins w:id="120" w:author="Galen Maclaurin" w:date="2015-11-02T14:42:00Z"/>
        </w:rPr>
      </w:pPr>
      <w:ins w:id="121" w:author="Galen Maclaurin" w:date="2015-11-02T14:42:00Z">
        <w:r w:rsidRPr="00095ADA">
          <w:t xml:space="preserve">Sigrin, </w:t>
        </w:r>
        <w:r>
          <w:t xml:space="preserve">B. </w:t>
        </w:r>
        <w:r w:rsidRPr="00095ADA">
          <w:t>Drury</w:t>
        </w:r>
        <w:r>
          <w:t>,</w:t>
        </w:r>
        <w:r w:rsidRPr="00095ADA">
          <w:t xml:space="preserve"> </w:t>
        </w:r>
        <w:r>
          <w:t xml:space="preserve">E. (2014). </w:t>
        </w:r>
        <w:r w:rsidRPr="00095ADA">
          <w:t>Diffusion into New Markets: Economic Returns Required by Households to Adopt Rooftop Photovoltaics</w:t>
        </w:r>
        <w:r>
          <w:t xml:space="preserve">. </w:t>
        </w:r>
        <w:r w:rsidRPr="0044233E">
          <w:rPr>
            <w:i/>
          </w:rPr>
          <w:t>AAAI Energy Market Prediction Symposium</w:t>
        </w:r>
        <w:r>
          <w:t xml:space="preserve">. </w:t>
        </w:r>
        <w:r w:rsidRPr="00894D3B">
          <w:t>Washington, November 13-15, 2014</w:t>
        </w:r>
        <w:r>
          <w:t>.</w:t>
        </w:r>
      </w:ins>
    </w:p>
    <w:p w14:paraId="3079B491" w14:textId="77777777" w:rsidR="00291B8B" w:rsidRPr="002306D7" w:rsidRDefault="00291B8B" w:rsidP="00291B8B">
      <w:pPr>
        <w:pStyle w:val="NRELReference"/>
        <w:rPr>
          <w:ins w:id="122" w:author="Galen Maclaurin" w:date="2015-11-02T14:42:00Z"/>
        </w:rPr>
      </w:pPr>
      <w:ins w:id="123" w:author="Galen Maclaurin" w:date="2015-11-02T14:42:00Z">
        <w:r>
          <w:t>Short, W., Sullivan, P., Mai, T., Mowers, M., Uriarte, C., Blair, N., Heimiller, D., and Martinez, A. 2011</w:t>
        </w:r>
        <w:r w:rsidRPr="00471C61">
          <w:t xml:space="preserve">. </w:t>
        </w:r>
        <w:r>
          <w:rPr>
            <w:i/>
          </w:rPr>
          <w:t>Regional Energy Deployment System (ReEDS)</w:t>
        </w:r>
        <w:r>
          <w:t>.</w:t>
        </w:r>
        <w:r w:rsidRPr="00471C61">
          <w:t xml:space="preserve"> </w:t>
        </w:r>
        <w:r w:rsidRPr="00855C85">
          <w:t>NREL/TP-6A20-46534</w:t>
        </w:r>
        <w:r>
          <w:t>.</w:t>
        </w:r>
        <w:r w:rsidRPr="00471C61">
          <w:t>National Renewable Energy Laboratory</w:t>
        </w:r>
        <w:r>
          <w:t xml:space="preserve"> (NREL), Golden, CO (US). </w:t>
        </w:r>
        <w:r w:rsidRPr="00BC215B">
          <w:t>http://www.nrel.gov/analysis/reeds/pdfs/reeds_documentation.pdf</w:t>
        </w:r>
        <w:r>
          <w:t xml:space="preserve">. </w:t>
        </w:r>
      </w:ins>
    </w:p>
    <w:p w14:paraId="5DA4CBF6" w14:textId="4A240AC7" w:rsidR="00D37C26" w:rsidRDefault="00291B8B" w:rsidP="00291B8B">
      <w:pPr>
        <w:pStyle w:val="NRELReference"/>
      </w:pPr>
      <w:ins w:id="124" w:author="Galen Maclaurin" w:date="2015-11-02T14:42:00Z">
        <w:r w:rsidRPr="00E43732">
          <w:t>Sigrin, B.;</w:t>
        </w:r>
        <w:r w:rsidRPr="00894D3B">
          <w:t> Sullivan, P.; Ibanez, E.; Margolis, R. (2014). </w:t>
        </w:r>
        <w:r>
          <w:fldChar w:fldCharType="begin"/>
        </w:r>
        <w:r>
          <w:instrText xml:space="preserve"> HYPERLINK "http://www.nrel.gov/docs/fy14osti/61182.pdf" </w:instrText>
        </w:r>
        <w:r>
          <w:fldChar w:fldCharType="separate"/>
        </w:r>
        <w:r w:rsidRPr="00894D3B">
          <w:t>Representation of Solar Capacity Value in the ReEDS Capacity Expansion Model</w:t>
        </w:r>
        <w:r>
          <w:fldChar w:fldCharType="end"/>
        </w:r>
        <w:r w:rsidRPr="00894D3B">
          <w:t>. 25 pp.; NREL Report No. TP-6A20-61182. March.</w:t>
        </w:r>
      </w:ins>
    </w:p>
    <w:p w14:paraId="428B9207" w14:textId="77777777" w:rsidR="00851E95" w:rsidRDefault="00851E95" w:rsidP="00851E95"/>
    <w:p w14:paraId="044FEAB6" w14:textId="77777777" w:rsidR="00E43732" w:rsidRPr="00851E95" w:rsidRDefault="00E43732" w:rsidP="00851E95">
      <w:bookmarkStart w:id="125" w:name="_GoBack"/>
      <w:bookmarkEnd w:id="125"/>
    </w:p>
    <w:sectPr w:rsidR="00E43732" w:rsidRPr="00851E95" w:rsidSect="003A138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Michael Gleason" w:date="2015-10-26T18:44:00Z" w:initials="MG">
    <w:p w14:paraId="0F0ADE54" w14:textId="64F4D0C8" w:rsidR="00237E9B" w:rsidRDefault="00237E9B">
      <w:pPr>
        <w:pStyle w:val="CommentText"/>
      </w:pPr>
      <w:r>
        <w:rPr>
          <w:rStyle w:val="CommentReference"/>
        </w:rPr>
        <w:annotationRef/>
      </w:r>
      <w:r>
        <w:t>Mike – Add these sections after starting PPT, if time permits</w:t>
      </w:r>
    </w:p>
  </w:comment>
  <w:comment w:id="6" w:author="Michael Gleason" w:date="2015-10-27T11:23:00Z" w:initials="MG">
    <w:p w14:paraId="704FEBB6" w14:textId="279A9199" w:rsidR="00237E9B" w:rsidRDefault="00237E9B" w:rsidP="009C7D9F">
      <w:pPr>
        <w:pStyle w:val="CommentText"/>
      </w:pPr>
      <w:r>
        <w:rPr>
          <w:rStyle w:val="CommentReference"/>
        </w:rPr>
        <w:annotationRef/>
      </w:r>
      <w:r>
        <w:t>Robert - Add specific data sources here</w:t>
      </w:r>
    </w:p>
  </w:comment>
  <w:comment w:id="7" w:author="Michael Gleason" w:date="2015-10-27T11:22:00Z" w:initials="MG">
    <w:p w14:paraId="7C3EA70B" w14:textId="00B283DE" w:rsidR="00237E9B" w:rsidRDefault="00237E9B">
      <w:pPr>
        <w:pStyle w:val="CommentText"/>
      </w:pPr>
      <w:r>
        <w:rPr>
          <w:rStyle w:val="CommentReference"/>
        </w:rPr>
        <w:annotationRef/>
      </w:r>
      <w:r>
        <w:t>Robert – have any of the power curves been reviewed by anyone else in the industry? If so, can you add references to specific reviewers.</w:t>
      </w:r>
    </w:p>
  </w:comment>
  <w:comment w:id="8" w:author="Michael Gleason" w:date="2015-10-27T11:23:00Z" w:initials="MG">
    <w:p w14:paraId="7B8148EE" w14:textId="7C6FA0F9" w:rsidR="00237E9B" w:rsidRDefault="00237E9B" w:rsidP="009C7D9F">
      <w:pPr>
        <w:pStyle w:val="CommentText"/>
      </w:pPr>
      <w:r>
        <w:rPr>
          <w:rStyle w:val="CommentReference"/>
        </w:rPr>
        <w:annotationRef/>
      </w:r>
      <w:r>
        <w:t>Robert - Not sure if this is something we need to do or want to do – just throwing this in here as an idea in case we want to make sure these assumptions are bulletproof.</w:t>
      </w:r>
    </w:p>
  </w:comment>
  <w:comment w:id="10" w:author="Michael Gleason" w:date="2015-10-27T11:19:00Z" w:initials="MG">
    <w:p w14:paraId="4A4B8EB0" w14:textId="77777777" w:rsidR="00237E9B" w:rsidRDefault="00237E9B" w:rsidP="00811094">
      <w:pPr>
        <w:pStyle w:val="CommentText"/>
      </w:pPr>
      <w:r>
        <w:rPr>
          <w:rStyle w:val="CommentReference"/>
        </w:rPr>
        <w:annotationRef/>
      </w:r>
      <w:r>
        <w:t>Robert - This is just an estimate of what these terms mean. Please edit if necessary</w:t>
      </w:r>
    </w:p>
  </w:comment>
  <w:comment w:id="11" w:author="Michael Gleason" w:date="2015-10-27T11:16:00Z" w:initials="MG">
    <w:p w14:paraId="08F155AC" w14:textId="77777777" w:rsidR="00237E9B" w:rsidRDefault="00237E9B" w:rsidP="009C7D9F">
      <w:pPr>
        <w:pStyle w:val="CommentText"/>
      </w:pPr>
      <w:r>
        <w:rPr>
          <w:rStyle w:val="CommentReference"/>
        </w:rPr>
        <w:annotationRef/>
      </w:r>
      <w:r>
        <w:t>Robert – have any of the power curves been reviewed by anyone else in the industry? If so, can you add references to specific reviewers.</w:t>
      </w:r>
    </w:p>
  </w:comment>
  <w:comment w:id="12" w:author="Michael Gleason" w:date="2015-10-27T11:24:00Z" w:initials="MG">
    <w:p w14:paraId="2D706C0C" w14:textId="66A45A8F" w:rsidR="00237E9B" w:rsidRDefault="00237E9B" w:rsidP="009C7D9F">
      <w:pPr>
        <w:pStyle w:val="CommentText"/>
      </w:pPr>
      <w:r>
        <w:rPr>
          <w:rStyle w:val="CommentReference"/>
        </w:rPr>
        <w:annotationRef/>
      </w:r>
      <w:r>
        <w:t>Robert – Please review this table. I created this based on the input sheets; however, the power curve IDs, names, and applicability to different size classes are not consistent with what is in the dGen documentation . If you find inconsistenceis, please contact me (Mike) directly so that I can understand what’s going on and make sure the model is treating these correctly.</w:t>
      </w:r>
    </w:p>
  </w:comment>
  <w:comment w:id="13" w:author="Michael Gleason" w:date="2015-10-27T11:24:00Z" w:initials="MG">
    <w:p w14:paraId="7E2CA1E8" w14:textId="50082261" w:rsidR="00237E9B" w:rsidRDefault="00237E9B" w:rsidP="001B3DE9">
      <w:pPr>
        <w:pStyle w:val="CommentText"/>
      </w:pPr>
      <w:r>
        <w:rPr>
          <w:rStyle w:val="CommentReference"/>
        </w:rPr>
        <w:annotationRef/>
      </w:r>
      <w:r>
        <w:t>Robert - Not sure if this is something we need to do or want to do – just throwing this in here as an idea in case we want to make sure these assumptions are bulletproof.</w:t>
      </w:r>
    </w:p>
  </w:comment>
  <w:comment w:id="15" w:author="Michael Gleason" w:date="2015-10-27T11:26:00Z" w:initials="MG">
    <w:p w14:paraId="6719FB3C" w14:textId="45CBEF1F" w:rsidR="00237E9B" w:rsidRDefault="00237E9B" w:rsidP="009C7D9F">
      <w:pPr>
        <w:pStyle w:val="CommentText"/>
      </w:pPr>
      <w:r>
        <w:rPr>
          <w:rStyle w:val="CommentReference"/>
        </w:rPr>
        <w:annotationRef/>
      </w:r>
      <w:r>
        <w:t>Robert - Need to add justification for how we figured this out. Can break into a discussion of near term projections and long term projections, if that makes it easier</w:t>
      </w:r>
    </w:p>
  </w:comment>
  <w:comment w:id="16" w:author="Michael Gleason" w:date="2015-10-27T11:26:00Z" w:initials="MG">
    <w:p w14:paraId="6AC813E6" w14:textId="08E85F62" w:rsidR="00237E9B" w:rsidRDefault="00237E9B" w:rsidP="009C7D9F">
      <w:pPr>
        <w:pStyle w:val="CommentText"/>
      </w:pPr>
      <w:r>
        <w:rPr>
          <w:rStyle w:val="CommentReference"/>
        </w:rPr>
        <w:annotationRef/>
      </w:r>
      <w:r>
        <w:t>Robert – Please edit this as necessary. You will need to confirm this is 1) the appropriate assignment of power curves to size classes and 2) the correct default schedule.</w:t>
      </w:r>
    </w:p>
  </w:comment>
  <w:comment w:id="17" w:author="Michael Gleason" w:date="2015-10-27T11:28:00Z" w:initials="MG">
    <w:p w14:paraId="7379B22A" w14:textId="0F304819" w:rsidR="00237E9B" w:rsidRDefault="00237E9B" w:rsidP="00D03589">
      <w:pPr>
        <w:pStyle w:val="CommentText"/>
      </w:pPr>
      <w:r>
        <w:rPr>
          <w:rStyle w:val="CommentReference"/>
        </w:rPr>
        <w:annotationRef/>
      </w:r>
      <w:r>
        <w:t>Robert – Please review and edit/add text, if necessary.</w:t>
      </w:r>
    </w:p>
  </w:comment>
  <w:comment w:id="19" w:author="Michael Gleason" w:date="2015-10-27T11:30:00Z" w:initials="MG">
    <w:p w14:paraId="16DCB61C" w14:textId="6099EF5A" w:rsidR="00237E9B" w:rsidRDefault="00237E9B" w:rsidP="00FA5450">
      <w:pPr>
        <w:pStyle w:val="CommentText"/>
      </w:pPr>
      <w:r>
        <w:rPr>
          <w:rStyle w:val="CommentReference"/>
        </w:rPr>
        <w:annotationRef/>
      </w:r>
      <w:r>
        <w:t>Robert - Add additional specific sources here</w:t>
      </w:r>
    </w:p>
  </w:comment>
  <w:comment w:id="20" w:author="Michael Gleason" w:date="2015-10-27T11:31:00Z" w:initials="MG">
    <w:p w14:paraId="2C43066C" w14:textId="025D8CEF" w:rsidR="00237E9B" w:rsidRDefault="00237E9B" w:rsidP="00FA5450">
      <w:pPr>
        <w:pStyle w:val="CommentText"/>
      </w:pPr>
      <w:r>
        <w:rPr>
          <w:rStyle w:val="CommentReference"/>
        </w:rPr>
        <w:annotationRef/>
      </w:r>
      <w:r>
        <w:t>Robert - Add names of companies here</w:t>
      </w:r>
    </w:p>
  </w:comment>
  <w:comment w:id="21" w:author="Michael Gleason" w:date="2015-10-27T11:31:00Z" w:initials="MG">
    <w:p w14:paraId="21ABA63B" w14:textId="7261F40D" w:rsidR="00237E9B" w:rsidRDefault="00237E9B">
      <w:pPr>
        <w:pStyle w:val="CommentText"/>
      </w:pPr>
      <w:r>
        <w:rPr>
          <w:rStyle w:val="CommentReference"/>
        </w:rPr>
        <w:annotationRef/>
      </w:r>
      <w:r>
        <w:t>Robert – please develop, document, and justify future projections of cost here.</w:t>
      </w:r>
    </w:p>
  </w:comment>
  <w:comment w:id="22" w:author="Michael Gleason" w:date="2015-10-27T11:31:00Z" w:initials="MG">
    <w:p w14:paraId="2777E45D" w14:textId="017BB424" w:rsidR="00237E9B" w:rsidRDefault="00237E9B">
      <w:pPr>
        <w:pStyle w:val="CommentText"/>
      </w:pPr>
      <w:r>
        <w:rPr>
          <w:rStyle w:val="CommentReference"/>
        </w:rPr>
        <w:annotationRef/>
      </w:r>
      <w:r>
        <w:t>Robert, please edit and revise.</w:t>
      </w:r>
    </w:p>
  </w:comment>
  <w:comment w:id="24" w:author="Michael Gleason" w:date="2015-10-27T11:32:00Z" w:initials="MG">
    <w:p w14:paraId="225A2432" w14:textId="26AF464A" w:rsidR="00237E9B" w:rsidRDefault="00237E9B" w:rsidP="00FA5450">
      <w:pPr>
        <w:pStyle w:val="CommentText"/>
      </w:pPr>
      <w:r>
        <w:rPr>
          <w:rStyle w:val="CommentReference"/>
        </w:rPr>
        <w:annotationRef/>
      </w:r>
      <w:r>
        <w:t>Robert - Add explanation for this. This should be brief</w:t>
      </w:r>
    </w:p>
  </w:comment>
  <w:comment w:id="25" w:author="Michael Gleason" w:date="2015-10-27T11:32:00Z" w:initials="MG">
    <w:p w14:paraId="5FE78BAB" w14:textId="4C7F699F" w:rsidR="00237E9B" w:rsidRDefault="00237E9B">
      <w:pPr>
        <w:pStyle w:val="CommentText"/>
      </w:pPr>
      <w:r>
        <w:rPr>
          <w:rStyle w:val="CommentReference"/>
        </w:rPr>
        <w:annotationRef/>
      </w:r>
      <w:r>
        <w:t>Robert – add specific references here</w:t>
      </w:r>
    </w:p>
  </w:comment>
  <w:comment w:id="26" w:author="Michael Gleason" w:date="2015-10-27T11:32:00Z" w:initials="MG">
    <w:p w14:paraId="772B4629" w14:textId="1E51417B" w:rsidR="00237E9B" w:rsidRDefault="00237E9B" w:rsidP="00FA5450">
      <w:pPr>
        <w:pStyle w:val="CommentText"/>
      </w:pPr>
      <w:r>
        <w:rPr>
          <w:rStyle w:val="CommentReference"/>
        </w:rPr>
        <w:annotationRef/>
      </w:r>
      <w:r>
        <w:t>Robert - I have no idea if this is feasible – just trying to anticipate what DOE will suggest. Please edit if necessary.</w:t>
      </w:r>
    </w:p>
  </w:comment>
  <w:comment w:id="28" w:author="Michael Gleason" w:date="2015-10-27T11:28:00Z" w:initials="MG">
    <w:p w14:paraId="2C47F5E8" w14:textId="7AA42B5F" w:rsidR="00237E9B" w:rsidRDefault="00237E9B">
      <w:pPr>
        <w:pStyle w:val="CommentText"/>
      </w:pPr>
      <w:r>
        <w:rPr>
          <w:rStyle w:val="CommentReference"/>
        </w:rPr>
        <w:annotationRef/>
      </w:r>
      <w:r>
        <w:t>Ben: Is it important to include either of the following in this discussion?</w:t>
      </w:r>
    </w:p>
    <w:p w14:paraId="3C9F7505" w14:textId="77777777" w:rsidR="00237E9B" w:rsidRDefault="00237E9B">
      <w:pPr>
        <w:pStyle w:val="CommentText"/>
      </w:pPr>
    </w:p>
    <w:p w14:paraId="10D676EA" w14:textId="77777777" w:rsidR="00237E9B" w:rsidRDefault="00237E9B" w:rsidP="00471AA6">
      <w:pPr>
        <w:pStyle w:val="ListParagraph"/>
        <w:numPr>
          <w:ilvl w:val="1"/>
          <w:numId w:val="1"/>
        </w:numPr>
      </w:pPr>
      <w:r>
        <w:t>Depreciation schedule</w:t>
      </w:r>
    </w:p>
    <w:p w14:paraId="0E9CA808" w14:textId="77777777" w:rsidR="00237E9B" w:rsidRDefault="00237E9B" w:rsidP="00471AA6">
      <w:pPr>
        <w:pStyle w:val="ListParagraph"/>
        <w:numPr>
          <w:ilvl w:val="1"/>
          <w:numId w:val="1"/>
        </w:numPr>
      </w:pPr>
      <w:r>
        <w:t>Inflation</w:t>
      </w:r>
    </w:p>
    <w:p w14:paraId="2AE6F726" w14:textId="77777777" w:rsidR="00237E9B" w:rsidRDefault="00237E9B" w:rsidP="00471AA6">
      <w:pPr>
        <w:pStyle w:val="ListParagraph"/>
        <w:numPr>
          <w:ilvl w:val="2"/>
          <w:numId w:val="1"/>
        </w:numPr>
      </w:pPr>
      <w:r>
        <w:t>2.5%</w:t>
      </w:r>
    </w:p>
    <w:p w14:paraId="4C59170F" w14:textId="77777777" w:rsidR="00237E9B" w:rsidRDefault="00237E9B">
      <w:pPr>
        <w:pStyle w:val="CommentText"/>
      </w:pPr>
    </w:p>
  </w:comment>
  <w:comment w:id="29" w:author="Michael Gleason" w:date="2015-10-27T11:28:00Z" w:initials="MG">
    <w:p w14:paraId="4328A730" w14:textId="3F2F7662" w:rsidR="00237E9B" w:rsidRDefault="00237E9B">
      <w:pPr>
        <w:pStyle w:val="CommentText"/>
      </w:pPr>
      <w:r>
        <w:rPr>
          <w:rStyle w:val="CommentReference"/>
        </w:rPr>
        <w:annotationRef/>
      </w:r>
      <w:r>
        <w:t>Ben- please edit this according to your future projections of financing.</w:t>
      </w:r>
    </w:p>
  </w:comment>
  <w:comment w:id="30" w:author="Michael Gleason" w:date="2015-10-27T11:29:00Z" w:initials="MG">
    <w:p w14:paraId="096AC877" w14:textId="47D0DB7A" w:rsidR="00237E9B" w:rsidRDefault="00237E9B">
      <w:pPr>
        <w:pStyle w:val="CommentText"/>
      </w:pPr>
      <w:r>
        <w:rPr>
          <w:rStyle w:val="CommentReference"/>
        </w:rPr>
        <w:annotationRef/>
      </w:r>
      <w:r>
        <w:t>Ben – adding supporting references here. These are just examples I pulled from SolarDS</w:t>
      </w:r>
    </w:p>
  </w:comment>
  <w:comment w:id="31" w:author="Michael Gleason" w:date="2015-10-27T11:29:00Z" w:initials="MG">
    <w:p w14:paraId="61D0BCF3" w14:textId="17D56BF1" w:rsidR="00237E9B" w:rsidRDefault="00237E9B">
      <w:pPr>
        <w:pStyle w:val="CommentText"/>
      </w:pPr>
      <w:r>
        <w:rPr>
          <w:rStyle w:val="CommentReference"/>
        </w:rPr>
        <w:annotationRef/>
      </w:r>
      <w:r>
        <w:t>Ben – Please develop and document financing projections here.</w:t>
      </w:r>
    </w:p>
  </w:comment>
  <w:comment w:id="32" w:author="Michael Gleason" w:date="2015-10-27T11:29:00Z" w:initials="MG">
    <w:p w14:paraId="719ABB57" w14:textId="19180947" w:rsidR="00237E9B" w:rsidRDefault="00237E9B">
      <w:pPr>
        <w:pStyle w:val="CommentText"/>
      </w:pPr>
      <w:r>
        <w:rPr>
          <w:rStyle w:val="CommentReference"/>
        </w:rPr>
        <w:annotationRef/>
      </w:r>
      <w:r>
        <w:t>Ben – please review and edit.</w:t>
      </w:r>
    </w:p>
  </w:comment>
  <w:comment w:id="38" w:author="Michael Gleason" w:date="2015-10-27T11:36:00Z" w:initials="MG">
    <w:p w14:paraId="62051557" w14:textId="7FD2F0B1" w:rsidR="00237E9B" w:rsidRDefault="00237E9B">
      <w:pPr>
        <w:pStyle w:val="CommentText"/>
      </w:pPr>
      <w:r>
        <w:rPr>
          <w:rStyle w:val="CommentReference"/>
        </w:rPr>
        <w:annotationRef/>
      </w:r>
      <w:r>
        <w:t>Mike – Add figure.</w:t>
      </w:r>
    </w:p>
  </w:comment>
  <w:comment w:id="39" w:author="Michael Gleason" w:date="2015-10-27T11:36:00Z" w:initials="MG">
    <w:p w14:paraId="523C9296" w14:textId="502855B9" w:rsidR="00237E9B" w:rsidRPr="00C42F5B" w:rsidRDefault="00237E9B">
      <w:pPr>
        <w:pStyle w:val="CommentText"/>
      </w:pPr>
      <w:r>
        <w:rPr>
          <w:rStyle w:val="CommentReference"/>
        </w:rPr>
        <w:annotationRef/>
      </w:r>
      <w:r w:rsidRPr="00C42F5B">
        <w:t>Robert and Ben – are you both comfortable with this?</w:t>
      </w:r>
    </w:p>
  </w:comment>
  <w:comment w:id="40" w:author="Michael Gleason" w:date="2015-10-27T11:36:00Z" w:initials="MG">
    <w:p w14:paraId="3461F6F1" w14:textId="10FF4322" w:rsidR="00237E9B" w:rsidRDefault="00237E9B">
      <w:pPr>
        <w:pStyle w:val="CommentText"/>
      </w:pPr>
      <w:r>
        <w:rPr>
          <w:rStyle w:val="CommentReference"/>
        </w:rPr>
        <w:annotationRef/>
      </w:r>
      <w:r>
        <w:t>Ben - Do we want to look into what’s going on with the “double” hump issue related to the AEO2015 ref case?</w:t>
      </w:r>
    </w:p>
  </w:comment>
  <w:comment w:id="41" w:author="Michael Gleason" w:date="2015-10-27T11:36:00Z" w:initials="MG">
    <w:p w14:paraId="09405470" w14:textId="2BBF363C" w:rsidR="00237E9B" w:rsidRDefault="00237E9B">
      <w:pPr>
        <w:pStyle w:val="CommentText"/>
      </w:pPr>
      <w:r>
        <w:rPr>
          <w:rStyle w:val="CommentReference"/>
        </w:rPr>
        <w:annotationRef/>
      </w:r>
      <w:r>
        <w:t>Ben - What about any work we want to do to curate different or more selective URDB rates?</w:t>
      </w:r>
    </w:p>
  </w:comment>
  <w:comment w:id="69" w:author="Galen Maclaurin" w:date="2015-11-02T14:23:00Z" w:initials="GM">
    <w:p w14:paraId="718F9D3F" w14:textId="0EA3011B" w:rsidR="00237E9B" w:rsidRDefault="00237E9B">
      <w:pPr>
        <w:pStyle w:val="CommentText"/>
      </w:pPr>
      <w:ins w:id="71" w:author="Galen Maclaurin" w:date="2015-11-02T14:23:00Z">
        <w:r>
          <w:rPr>
            <w:rStyle w:val="CommentReference"/>
          </w:rPr>
          <w:annotationRef/>
        </w:r>
      </w:ins>
      <w:r>
        <w:t>Mike, I fixed the formatting here. Check that it’s what you wanted.</w:t>
      </w:r>
    </w:p>
  </w:comment>
  <w:comment w:id="67" w:author="Michael Gleason" w:date="2015-11-02T14:21:00Z" w:initials="MG">
    <w:p w14:paraId="631870AD" w14:textId="77777777" w:rsidR="00237E9B" w:rsidRDefault="00237E9B" w:rsidP="00237E9B">
      <w:pPr>
        <w:pStyle w:val="CommentText"/>
      </w:pPr>
      <w:r>
        <w:rPr>
          <w:rStyle w:val="CommentReference"/>
        </w:rPr>
        <w:annotationRef/>
      </w:r>
      <w:r>
        <w:t>Mike - Fix formatting</w:t>
      </w:r>
    </w:p>
  </w:comment>
  <w:comment w:id="85" w:author="Michael Gleason" w:date="2015-10-27T11:38:00Z" w:initials="MG">
    <w:p w14:paraId="71C9B679" w14:textId="7D70270A" w:rsidR="00237E9B" w:rsidRDefault="00237E9B">
      <w:pPr>
        <w:pStyle w:val="CommentText"/>
      </w:pPr>
      <w:r>
        <w:rPr>
          <w:rStyle w:val="CommentReference"/>
        </w:rPr>
        <w:annotationRef/>
      </w:r>
      <w:r>
        <w:t>Ben - Add source for wholesale rate projections</w:t>
      </w:r>
    </w:p>
  </w:comment>
  <w:comment w:id="86" w:author="Michael Gleason" w:date="2015-10-27T11:38:00Z" w:initials="MG">
    <w:p w14:paraId="660FC07F" w14:textId="070BAB15" w:rsidR="00237E9B" w:rsidRDefault="00237E9B">
      <w:pPr>
        <w:pStyle w:val="CommentText"/>
      </w:pPr>
      <w:r>
        <w:rPr>
          <w:rStyle w:val="CommentReference"/>
        </w:rPr>
        <w:annotationRef/>
      </w:r>
      <w:r>
        <w:t>Ben – review and edit if necessary.</w:t>
      </w:r>
    </w:p>
  </w:comment>
  <w:comment w:id="91" w:author="Michael Gleason" w:date="2015-10-27T11:39:00Z" w:initials="MG">
    <w:p w14:paraId="72F435C5" w14:textId="77777777" w:rsidR="00237E9B" w:rsidRDefault="00237E9B" w:rsidP="00135DDA">
      <w:pPr>
        <w:pStyle w:val="CommentText"/>
      </w:pPr>
      <w:r>
        <w:rPr>
          <w:rStyle w:val="CommentReference"/>
        </w:rPr>
        <w:annotationRef/>
      </w:r>
      <w:r>
        <w:t>Mike – add figure</w:t>
      </w:r>
    </w:p>
  </w:comment>
  <w:comment w:id="97" w:author="Galen Maclaurin" w:date="2015-11-02T14:42:00Z" w:initials="GM">
    <w:p w14:paraId="17482518" w14:textId="045D14E3" w:rsidR="00B336AF" w:rsidRDefault="00B336AF">
      <w:pPr>
        <w:pStyle w:val="CommentText"/>
      </w:pPr>
      <w:ins w:id="99" w:author="Galen Maclaurin" w:date="2015-11-02T14:41:00Z">
        <w:r>
          <w:rPr>
            <w:rStyle w:val="CommentReference"/>
          </w:rPr>
          <w:annotationRef/>
        </w:r>
      </w:ins>
      <w:r>
        <w:t>Mike, here is the ReEDs ref. Not sure what other NREL models use AEO projections.</w:t>
      </w:r>
    </w:p>
  </w:comment>
  <w:comment w:id="94" w:author="Michael Gleason" w:date="2015-11-02T14:38:00Z" w:initials="MG">
    <w:p w14:paraId="0FBE15DC" w14:textId="0A596581" w:rsidR="00B336AF" w:rsidRDefault="00237E9B" w:rsidP="00135DDA">
      <w:pPr>
        <w:pStyle w:val="CommentText"/>
      </w:pPr>
      <w:r>
        <w:rPr>
          <w:rStyle w:val="CommentReference"/>
        </w:rPr>
        <w:annotationRef/>
      </w:r>
      <w:r>
        <w:t>Mike – add reference</w:t>
      </w:r>
    </w:p>
  </w:comment>
  <w:comment w:id="101" w:author="Michael Gleason" w:date="2015-10-27T11:55:00Z" w:initials="MG">
    <w:p w14:paraId="026C5110" w14:textId="263C210A" w:rsidR="00237E9B" w:rsidRDefault="00237E9B">
      <w:pPr>
        <w:pStyle w:val="CommentText"/>
      </w:pPr>
      <w:r>
        <w:rPr>
          <w:rStyle w:val="CommentReference"/>
        </w:rPr>
        <w:annotationRef/>
      </w:r>
      <w:r>
        <w:t>All – are any of these important enough to document?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69AA8" w14:textId="77777777" w:rsidR="00237E9B" w:rsidRDefault="00237E9B" w:rsidP="00BA38A5">
      <w:r>
        <w:separator/>
      </w:r>
    </w:p>
  </w:endnote>
  <w:endnote w:type="continuationSeparator" w:id="0">
    <w:p w14:paraId="526D13F9" w14:textId="77777777" w:rsidR="00237E9B" w:rsidRDefault="00237E9B" w:rsidP="00BA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C7732" w14:textId="77777777" w:rsidR="00237E9B" w:rsidRDefault="00237E9B"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2007F6" w14:textId="77777777" w:rsidR="00237E9B" w:rsidRDefault="00237E9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58AAF" w14:textId="77777777" w:rsidR="00237E9B" w:rsidRDefault="00237E9B" w:rsidP="000A3E4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91B8B">
      <w:rPr>
        <w:rStyle w:val="PageNumber"/>
        <w:noProof/>
      </w:rPr>
      <w:t>1</w:t>
    </w:r>
    <w:r>
      <w:rPr>
        <w:rStyle w:val="PageNumber"/>
      </w:rPr>
      <w:fldChar w:fldCharType="end"/>
    </w:r>
  </w:p>
  <w:p w14:paraId="032A12CD" w14:textId="77777777" w:rsidR="00237E9B" w:rsidRDefault="00237E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AA35" w14:textId="77777777" w:rsidR="00237E9B" w:rsidRDefault="00237E9B" w:rsidP="00BA38A5">
      <w:r>
        <w:separator/>
      </w:r>
    </w:p>
  </w:footnote>
  <w:footnote w:type="continuationSeparator" w:id="0">
    <w:p w14:paraId="06BFDCDA" w14:textId="77777777" w:rsidR="00237E9B" w:rsidRDefault="00237E9B" w:rsidP="00BA38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9A6"/>
    <w:multiLevelType w:val="hybridMultilevel"/>
    <w:tmpl w:val="40381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B2C0F"/>
    <w:multiLevelType w:val="hybridMultilevel"/>
    <w:tmpl w:val="DEE6C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36BD4"/>
    <w:multiLevelType w:val="hybridMultilevel"/>
    <w:tmpl w:val="F4284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A0ACF"/>
    <w:multiLevelType w:val="hybridMultilevel"/>
    <w:tmpl w:val="8064E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33BCD"/>
    <w:multiLevelType w:val="hybridMultilevel"/>
    <w:tmpl w:val="E1889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8B5751"/>
    <w:multiLevelType w:val="hybridMultilevel"/>
    <w:tmpl w:val="0DCE1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5B3B30"/>
    <w:multiLevelType w:val="hybridMultilevel"/>
    <w:tmpl w:val="B9125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9E70EB3"/>
    <w:multiLevelType w:val="hybridMultilevel"/>
    <w:tmpl w:val="4DB68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418D3"/>
    <w:multiLevelType w:val="hybridMultilevel"/>
    <w:tmpl w:val="90E882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A07DE7"/>
    <w:multiLevelType w:val="hybridMultilevel"/>
    <w:tmpl w:val="D7FEB1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BC6767"/>
    <w:multiLevelType w:val="hybridMultilevel"/>
    <w:tmpl w:val="B6E89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A782AAC"/>
    <w:multiLevelType w:val="hybridMultilevel"/>
    <w:tmpl w:val="8706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1F161A"/>
    <w:multiLevelType w:val="hybridMultilevel"/>
    <w:tmpl w:val="1C903B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A1CF1"/>
    <w:multiLevelType w:val="hybridMultilevel"/>
    <w:tmpl w:val="25C2D0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9BD6EF1"/>
    <w:multiLevelType w:val="hybridMultilevel"/>
    <w:tmpl w:val="D31EB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F13B17"/>
    <w:multiLevelType w:val="hybridMultilevel"/>
    <w:tmpl w:val="3EB41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F563D60"/>
    <w:multiLevelType w:val="hybridMultilevel"/>
    <w:tmpl w:val="B8A4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896659"/>
    <w:multiLevelType w:val="hybridMultilevel"/>
    <w:tmpl w:val="73C2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547A36"/>
    <w:multiLevelType w:val="hybridMultilevel"/>
    <w:tmpl w:val="5546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97E3470"/>
    <w:multiLevelType w:val="hybridMultilevel"/>
    <w:tmpl w:val="D5C8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55901"/>
    <w:multiLevelType w:val="hybridMultilevel"/>
    <w:tmpl w:val="ACDAADE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D9D51B4"/>
    <w:multiLevelType w:val="multilevel"/>
    <w:tmpl w:val="4DB68C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18"/>
  </w:num>
  <w:num w:numId="4">
    <w:abstractNumId w:val="14"/>
  </w:num>
  <w:num w:numId="5">
    <w:abstractNumId w:val="17"/>
  </w:num>
  <w:num w:numId="6">
    <w:abstractNumId w:val="2"/>
  </w:num>
  <w:num w:numId="7">
    <w:abstractNumId w:val="16"/>
  </w:num>
  <w:num w:numId="8">
    <w:abstractNumId w:val="11"/>
  </w:num>
  <w:num w:numId="9">
    <w:abstractNumId w:val="8"/>
  </w:num>
  <w:num w:numId="10">
    <w:abstractNumId w:val="9"/>
  </w:num>
  <w:num w:numId="11">
    <w:abstractNumId w:val="20"/>
  </w:num>
  <w:num w:numId="12">
    <w:abstractNumId w:val="15"/>
  </w:num>
  <w:num w:numId="13">
    <w:abstractNumId w:val="5"/>
  </w:num>
  <w:num w:numId="14">
    <w:abstractNumId w:val="3"/>
  </w:num>
  <w:num w:numId="15">
    <w:abstractNumId w:val="4"/>
  </w:num>
  <w:num w:numId="16">
    <w:abstractNumId w:val="13"/>
  </w:num>
  <w:num w:numId="17">
    <w:abstractNumId w:val="1"/>
  </w:num>
  <w:num w:numId="18">
    <w:abstractNumId w:val="7"/>
  </w:num>
  <w:num w:numId="19">
    <w:abstractNumId w:val="19"/>
  </w:num>
  <w:num w:numId="20">
    <w:abstractNumId w:val="21"/>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63"/>
    <w:rsid w:val="000000D1"/>
    <w:rsid w:val="00002672"/>
    <w:rsid w:val="000041E5"/>
    <w:rsid w:val="0000697C"/>
    <w:rsid w:val="0000798C"/>
    <w:rsid w:val="00017FEA"/>
    <w:rsid w:val="00024301"/>
    <w:rsid w:val="000321FC"/>
    <w:rsid w:val="00041367"/>
    <w:rsid w:val="0005321B"/>
    <w:rsid w:val="00056EC1"/>
    <w:rsid w:val="000576C1"/>
    <w:rsid w:val="00062F37"/>
    <w:rsid w:val="00065D89"/>
    <w:rsid w:val="00072AA5"/>
    <w:rsid w:val="0007385D"/>
    <w:rsid w:val="00083D1C"/>
    <w:rsid w:val="0009197E"/>
    <w:rsid w:val="000934B2"/>
    <w:rsid w:val="000A1F03"/>
    <w:rsid w:val="000A3E43"/>
    <w:rsid w:val="000B3667"/>
    <w:rsid w:val="000B74B4"/>
    <w:rsid w:val="000C0E30"/>
    <w:rsid w:val="000D1AEC"/>
    <w:rsid w:val="000D50C3"/>
    <w:rsid w:val="000E179C"/>
    <w:rsid w:val="000E2667"/>
    <w:rsid w:val="000E6723"/>
    <w:rsid w:val="000F692A"/>
    <w:rsid w:val="0010171C"/>
    <w:rsid w:val="001076CF"/>
    <w:rsid w:val="00115151"/>
    <w:rsid w:val="001151E4"/>
    <w:rsid w:val="001151F2"/>
    <w:rsid w:val="00117EA4"/>
    <w:rsid w:val="00121821"/>
    <w:rsid w:val="001307D7"/>
    <w:rsid w:val="0013089F"/>
    <w:rsid w:val="00132EE6"/>
    <w:rsid w:val="00135DDA"/>
    <w:rsid w:val="00152B44"/>
    <w:rsid w:val="00154C82"/>
    <w:rsid w:val="001614EA"/>
    <w:rsid w:val="0016248F"/>
    <w:rsid w:val="00165C58"/>
    <w:rsid w:val="00165C88"/>
    <w:rsid w:val="001669BD"/>
    <w:rsid w:val="00166AD3"/>
    <w:rsid w:val="00172374"/>
    <w:rsid w:val="00174D45"/>
    <w:rsid w:val="00182FBA"/>
    <w:rsid w:val="00193D08"/>
    <w:rsid w:val="00197E41"/>
    <w:rsid w:val="00197F81"/>
    <w:rsid w:val="001A7CB6"/>
    <w:rsid w:val="001B0882"/>
    <w:rsid w:val="001B169A"/>
    <w:rsid w:val="001B360D"/>
    <w:rsid w:val="001B3DE9"/>
    <w:rsid w:val="001B6CD3"/>
    <w:rsid w:val="001C52D8"/>
    <w:rsid w:val="001C7DB3"/>
    <w:rsid w:val="001D074A"/>
    <w:rsid w:val="001D25B1"/>
    <w:rsid w:val="001D2EF1"/>
    <w:rsid w:val="001D5C35"/>
    <w:rsid w:val="001D674B"/>
    <w:rsid w:val="001D7FB7"/>
    <w:rsid w:val="001F5561"/>
    <w:rsid w:val="00202C4C"/>
    <w:rsid w:val="00202C6F"/>
    <w:rsid w:val="00217E92"/>
    <w:rsid w:val="00220417"/>
    <w:rsid w:val="00222F54"/>
    <w:rsid w:val="002241A1"/>
    <w:rsid w:val="00226815"/>
    <w:rsid w:val="002370C1"/>
    <w:rsid w:val="00237E9B"/>
    <w:rsid w:val="00246A60"/>
    <w:rsid w:val="002561EF"/>
    <w:rsid w:val="00257561"/>
    <w:rsid w:val="0027378D"/>
    <w:rsid w:val="00277B62"/>
    <w:rsid w:val="00283C27"/>
    <w:rsid w:val="00284545"/>
    <w:rsid w:val="00287477"/>
    <w:rsid w:val="00291B8B"/>
    <w:rsid w:val="002955F1"/>
    <w:rsid w:val="002C02BB"/>
    <w:rsid w:val="002C110A"/>
    <w:rsid w:val="002C129E"/>
    <w:rsid w:val="002C519E"/>
    <w:rsid w:val="002C6194"/>
    <w:rsid w:val="002D4DC1"/>
    <w:rsid w:val="002E7501"/>
    <w:rsid w:val="002E7551"/>
    <w:rsid w:val="00300388"/>
    <w:rsid w:val="003012DD"/>
    <w:rsid w:val="00312462"/>
    <w:rsid w:val="003205C5"/>
    <w:rsid w:val="00320E68"/>
    <w:rsid w:val="00332652"/>
    <w:rsid w:val="00335FCF"/>
    <w:rsid w:val="003404A0"/>
    <w:rsid w:val="00341B5E"/>
    <w:rsid w:val="003459E6"/>
    <w:rsid w:val="0034636B"/>
    <w:rsid w:val="00350D89"/>
    <w:rsid w:val="0035211D"/>
    <w:rsid w:val="003579C3"/>
    <w:rsid w:val="003616B0"/>
    <w:rsid w:val="003655A6"/>
    <w:rsid w:val="0036703C"/>
    <w:rsid w:val="0037109B"/>
    <w:rsid w:val="00373C61"/>
    <w:rsid w:val="00373E6C"/>
    <w:rsid w:val="003748D7"/>
    <w:rsid w:val="00381234"/>
    <w:rsid w:val="00383E63"/>
    <w:rsid w:val="003851EE"/>
    <w:rsid w:val="003879EA"/>
    <w:rsid w:val="003965B1"/>
    <w:rsid w:val="003A1385"/>
    <w:rsid w:val="003A5333"/>
    <w:rsid w:val="003A59AE"/>
    <w:rsid w:val="003A6345"/>
    <w:rsid w:val="003B0313"/>
    <w:rsid w:val="003C3760"/>
    <w:rsid w:val="003C51F7"/>
    <w:rsid w:val="003E2F98"/>
    <w:rsid w:val="003E3E79"/>
    <w:rsid w:val="003E453C"/>
    <w:rsid w:val="003E48EA"/>
    <w:rsid w:val="003E4B70"/>
    <w:rsid w:val="003E55C2"/>
    <w:rsid w:val="003E5641"/>
    <w:rsid w:val="003F14E8"/>
    <w:rsid w:val="003F31C1"/>
    <w:rsid w:val="003F58DE"/>
    <w:rsid w:val="00403E1A"/>
    <w:rsid w:val="00421B49"/>
    <w:rsid w:val="00423ADE"/>
    <w:rsid w:val="004345D6"/>
    <w:rsid w:val="00436206"/>
    <w:rsid w:val="00442795"/>
    <w:rsid w:val="004438E6"/>
    <w:rsid w:val="00445386"/>
    <w:rsid w:val="0044670F"/>
    <w:rsid w:val="00454A90"/>
    <w:rsid w:val="00464E65"/>
    <w:rsid w:val="00466664"/>
    <w:rsid w:val="00471AA6"/>
    <w:rsid w:val="00473DFC"/>
    <w:rsid w:val="00474DE9"/>
    <w:rsid w:val="00475F39"/>
    <w:rsid w:val="00477BEE"/>
    <w:rsid w:val="0049032F"/>
    <w:rsid w:val="00491D5C"/>
    <w:rsid w:val="00494E53"/>
    <w:rsid w:val="00495B0C"/>
    <w:rsid w:val="00496341"/>
    <w:rsid w:val="00496529"/>
    <w:rsid w:val="004A26CE"/>
    <w:rsid w:val="004A2A61"/>
    <w:rsid w:val="004A5B1C"/>
    <w:rsid w:val="004B0031"/>
    <w:rsid w:val="004B4652"/>
    <w:rsid w:val="004B7458"/>
    <w:rsid w:val="004C5C39"/>
    <w:rsid w:val="004C6934"/>
    <w:rsid w:val="004D2E5C"/>
    <w:rsid w:val="004D79A5"/>
    <w:rsid w:val="004F102E"/>
    <w:rsid w:val="004F18D3"/>
    <w:rsid w:val="004F2E31"/>
    <w:rsid w:val="004F7CF6"/>
    <w:rsid w:val="00510875"/>
    <w:rsid w:val="00513F1D"/>
    <w:rsid w:val="00515D2B"/>
    <w:rsid w:val="00515FE0"/>
    <w:rsid w:val="00531E16"/>
    <w:rsid w:val="00540E88"/>
    <w:rsid w:val="005432FC"/>
    <w:rsid w:val="00543FD2"/>
    <w:rsid w:val="0054582D"/>
    <w:rsid w:val="00545DD3"/>
    <w:rsid w:val="0055028F"/>
    <w:rsid w:val="005506F2"/>
    <w:rsid w:val="005508EB"/>
    <w:rsid w:val="005511E0"/>
    <w:rsid w:val="00555B76"/>
    <w:rsid w:val="005609B9"/>
    <w:rsid w:val="00561A35"/>
    <w:rsid w:val="00564FC8"/>
    <w:rsid w:val="00567D07"/>
    <w:rsid w:val="005738D3"/>
    <w:rsid w:val="00574767"/>
    <w:rsid w:val="00576ADD"/>
    <w:rsid w:val="00583EB3"/>
    <w:rsid w:val="00585425"/>
    <w:rsid w:val="005867E7"/>
    <w:rsid w:val="00593529"/>
    <w:rsid w:val="005A08B9"/>
    <w:rsid w:val="005A355F"/>
    <w:rsid w:val="005B58FB"/>
    <w:rsid w:val="005B5CDD"/>
    <w:rsid w:val="005C587B"/>
    <w:rsid w:val="005D0849"/>
    <w:rsid w:val="005D1A4B"/>
    <w:rsid w:val="005D4441"/>
    <w:rsid w:val="005E0767"/>
    <w:rsid w:val="005E40FB"/>
    <w:rsid w:val="005F19B4"/>
    <w:rsid w:val="0060008E"/>
    <w:rsid w:val="006071CE"/>
    <w:rsid w:val="00615652"/>
    <w:rsid w:val="00622423"/>
    <w:rsid w:val="0062263F"/>
    <w:rsid w:val="006243CC"/>
    <w:rsid w:val="00626ADF"/>
    <w:rsid w:val="0064090E"/>
    <w:rsid w:val="0064162F"/>
    <w:rsid w:val="00646CF4"/>
    <w:rsid w:val="00653BE6"/>
    <w:rsid w:val="00654E76"/>
    <w:rsid w:val="00657257"/>
    <w:rsid w:val="0066074C"/>
    <w:rsid w:val="0066106B"/>
    <w:rsid w:val="00674D95"/>
    <w:rsid w:val="0067551F"/>
    <w:rsid w:val="00677FDC"/>
    <w:rsid w:val="00680B96"/>
    <w:rsid w:val="006819B9"/>
    <w:rsid w:val="0068287C"/>
    <w:rsid w:val="00684FD5"/>
    <w:rsid w:val="00686D55"/>
    <w:rsid w:val="006871AC"/>
    <w:rsid w:val="006A6A65"/>
    <w:rsid w:val="006B3C3B"/>
    <w:rsid w:val="006C1805"/>
    <w:rsid w:val="006C38B9"/>
    <w:rsid w:val="006C590D"/>
    <w:rsid w:val="006D6516"/>
    <w:rsid w:val="006F0DE6"/>
    <w:rsid w:val="006F1896"/>
    <w:rsid w:val="006F1A65"/>
    <w:rsid w:val="00703770"/>
    <w:rsid w:val="007049FB"/>
    <w:rsid w:val="00713263"/>
    <w:rsid w:val="007147BE"/>
    <w:rsid w:val="00714D3F"/>
    <w:rsid w:val="007216D9"/>
    <w:rsid w:val="0072224F"/>
    <w:rsid w:val="007233F6"/>
    <w:rsid w:val="00723A34"/>
    <w:rsid w:val="007272C6"/>
    <w:rsid w:val="00727CCA"/>
    <w:rsid w:val="00737D83"/>
    <w:rsid w:val="00741A60"/>
    <w:rsid w:val="00747A40"/>
    <w:rsid w:val="00747C28"/>
    <w:rsid w:val="00751CF1"/>
    <w:rsid w:val="0075499D"/>
    <w:rsid w:val="00761930"/>
    <w:rsid w:val="00762A41"/>
    <w:rsid w:val="00764C2F"/>
    <w:rsid w:val="00775088"/>
    <w:rsid w:val="00784372"/>
    <w:rsid w:val="00784801"/>
    <w:rsid w:val="007860FB"/>
    <w:rsid w:val="0079129F"/>
    <w:rsid w:val="007916EA"/>
    <w:rsid w:val="0079172B"/>
    <w:rsid w:val="00792088"/>
    <w:rsid w:val="00794037"/>
    <w:rsid w:val="007A26D0"/>
    <w:rsid w:val="007B115C"/>
    <w:rsid w:val="007B2A8D"/>
    <w:rsid w:val="007B6B07"/>
    <w:rsid w:val="007C08D2"/>
    <w:rsid w:val="007D6D1A"/>
    <w:rsid w:val="007D7067"/>
    <w:rsid w:val="007D7F20"/>
    <w:rsid w:val="007E0EFD"/>
    <w:rsid w:val="007E2421"/>
    <w:rsid w:val="007E48CA"/>
    <w:rsid w:val="007E75DA"/>
    <w:rsid w:val="007F1455"/>
    <w:rsid w:val="007F44A2"/>
    <w:rsid w:val="0080348D"/>
    <w:rsid w:val="008069CB"/>
    <w:rsid w:val="00811094"/>
    <w:rsid w:val="00811EC8"/>
    <w:rsid w:val="00821BDC"/>
    <w:rsid w:val="0082693C"/>
    <w:rsid w:val="008315BC"/>
    <w:rsid w:val="00834031"/>
    <w:rsid w:val="00837B2C"/>
    <w:rsid w:val="00842D0E"/>
    <w:rsid w:val="008459A8"/>
    <w:rsid w:val="00847526"/>
    <w:rsid w:val="0085183E"/>
    <w:rsid w:val="00851E95"/>
    <w:rsid w:val="008522DB"/>
    <w:rsid w:val="00853B60"/>
    <w:rsid w:val="00855181"/>
    <w:rsid w:val="00862F6C"/>
    <w:rsid w:val="008637E0"/>
    <w:rsid w:val="00866986"/>
    <w:rsid w:val="00871FD8"/>
    <w:rsid w:val="0087336A"/>
    <w:rsid w:val="00873721"/>
    <w:rsid w:val="00880E58"/>
    <w:rsid w:val="00881E08"/>
    <w:rsid w:val="00887372"/>
    <w:rsid w:val="00890226"/>
    <w:rsid w:val="008909B9"/>
    <w:rsid w:val="00891592"/>
    <w:rsid w:val="008923CB"/>
    <w:rsid w:val="00893A77"/>
    <w:rsid w:val="008948C2"/>
    <w:rsid w:val="008A5C79"/>
    <w:rsid w:val="008B07CB"/>
    <w:rsid w:val="008B3823"/>
    <w:rsid w:val="008B50E6"/>
    <w:rsid w:val="008B5E9E"/>
    <w:rsid w:val="008C0EF9"/>
    <w:rsid w:val="008C5E3A"/>
    <w:rsid w:val="008C7543"/>
    <w:rsid w:val="008D16C7"/>
    <w:rsid w:val="008E3CC9"/>
    <w:rsid w:val="008E6961"/>
    <w:rsid w:val="0090303F"/>
    <w:rsid w:val="0090627A"/>
    <w:rsid w:val="009140A3"/>
    <w:rsid w:val="00927DBF"/>
    <w:rsid w:val="009372E5"/>
    <w:rsid w:val="0094349C"/>
    <w:rsid w:val="009503B9"/>
    <w:rsid w:val="009505DC"/>
    <w:rsid w:val="00952106"/>
    <w:rsid w:val="009527FC"/>
    <w:rsid w:val="00960227"/>
    <w:rsid w:val="00960482"/>
    <w:rsid w:val="00962B67"/>
    <w:rsid w:val="009635E8"/>
    <w:rsid w:val="00964E25"/>
    <w:rsid w:val="009714AB"/>
    <w:rsid w:val="009754B3"/>
    <w:rsid w:val="009831A7"/>
    <w:rsid w:val="0098322B"/>
    <w:rsid w:val="009838C3"/>
    <w:rsid w:val="00983A5E"/>
    <w:rsid w:val="00995593"/>
    <w:rsid w:val="00995633"/>
    <w:rsid w:val="00996AF4"/>
    <w:rsid w:val="009971D1"/>
    <w:rsid w:val="009A0C04"/>
    <w:rsid w:val="009A18F3"/>
    <w:rsid w:val="009A4276"/>
    <w:rsid w:val="009A43EE"/>
    <w:rsid w:val="009B31E7"/>
    <w:rsid w:val="009B4ECF"/>
    <w:rsid w:val="009C1817"/>
    <w:rsid w:val="009C77CA"/>
    <w:rsid w:val="009C7D9F"/>
    <w:rsid w:val="009D7FAA"/>
    <w:rsid w:val="009E0480"/>
    <w:rsid w:val="009E3CF3"/>
    <w:rsid w:val="009F72A3"/>
    <w:rsid w:val="00A000DD"/>
    <w:rsid w:val="00A0211F"/>
    <w:rsid w:val="00A02A62"/>
    <w:rsid w:val="00A14094"/>
    <w:rsid w:val="00A23D6B"/>
    <w:rsid w:val="00A245DE"/>
    <w:rsid w:val="00A42620"/>
    <w:rsid w:val="00A43E1D"/>
    <w:rsid w:val="00A44C9B"/>
    <w:rsid w:val="00A56DCC"/>
    <w:rsid w:val="00A57D5F"/>
    <w:rsid w:val="00A67CE4"/>
    <w:rsid w:val="00A764BD"/>
    <w:rsid w:val="00A83444"/>
    <w:rsid w:val="00A83A9A"/>
    <w:rsid w:val="00A8635D"/>
    <w:rsid w:val="00A921E0"/>
    <w:rsid w:val="00A9673C"/>
    <w:rsid w:val="00AA265A"/>
    <w:rsid w:val="00AB79E3"/>
    <w:rsid w:val="00AC2F85"/>
    <w:rsid w:val="00AD1ABA"/>
    <w:rsid w:val="00AD3F67"/>
    <w:rsid w:val="00AE4095"/>
    <w:rsid w:val="00AE4110"/>
    <w:rsid w:val="00AE7A36"/>
    <w:rsid w:val="00AF36FD"/>
    <w:rsid w:val="00AF48E8"/>
    <w:rsid w:val="00AF5F55"/>
    <w:rsid w:val="00B044FC"/>
    <w:rsid w:val="00B1348D"/>
    <w:rsid w:val="00B2065B"/>
    <w:rsid w:val="00B21D96"/>
    <w:rsid w:val="00B3007C"/>
    <w:rsid w:val="00B336AF"/>
    <w:rsid w:val="00B35CD1"/>
    <w:rsid w:val="00B35F2D"/>
    <w:rsid w:val="00B42334"/>
    <w:rsid w:val="00B43D43"/>
    <w:rsid w:val="00B54863"/>
    <w:rsid w:val="00B54C1B"/>
    <w:rsid w:val="00B5536F"/>
    <w:rsid w:val="00B5735B"/>
    <w:rsid w:val="00B66DEF"/>
    <w:rsid w:val="00B73A96"/>
    <w:rsid w:val="00B763CD"/>
    <w:rsid w:val="00BA36FC"/>
    <w:rsid w:val="00BA38A5"/>
    <w:rsid w:val="00BA513C"/>
    <w:rsid w:val="00BA7A79"/>
    <w:rsid w:val="00BB4329"/>
    <w:rsid w:val="00BB5227"/>
    <w:rsid w:val="00BC3CF3"/>
    <w:rsid w:val="00BC5E0A"/>
    <w:rsid w:val="00BD0C54"/>
    <w:rsid w:val="00BD3D67"/>
    <w:rsid w:val="00BD4268"/>
    <w:rsid w:val="00BD5B68"/>
    <w:rsid w:val="00BD5DC7"/>
    <w:rsid w:val="00BE362E"/>
    <w:rsid w:val="00BE3B79"/>
    <w:rsid w:val="00BE4580"/>
    <w:rsid w:val="00BF065A"/>
    <w:rsid w:val="00BF3370"/>
    <w:rsid w:val="00BF5EDE"/>
    <w:rsid w:val="00C0558D"/>
    <w:rsid w:val="00C059B9"/>
    <w:rsid w:val="00C07CBD"/>
    <w:rsid w:val="00C156E4"/>
    <w:rsid w:val="00C17F41"/>
    <w:rsid w:val="00C2479B"/>
    <w:rsid w:val="00C26093"/>
    <w:rsid w:val="00C30D67"/>
    <w:rsid w:val="00C3272B"/>
    <w:rsid w:val="00C3309A"/>
    <w:rsid w:val="00C42F5B"/>
    <w:rsid w:val="00C50FB5"/>
    <w:rsid w:val="00C62324"/>
    <w:rsid w:val="00C6265E"/>
    <w:rsid w:val="00C63A59"/>
    <w:rsid w:val="00C66E54"/>
    <w:rsid w:val="00C77F92"/>
    <w:rsid w:val="00C8167D"/>
    <w:rsid w:val="00C820CF"/>
    <w:rsid w:val="00C859D7"/>
    <w:rsid w:val="00C94B50"/>
    <w:rsid w:val="00C9778E"/>
    <w:rsid w:val="00CA2DAF"/>
    <w:rsid w:val="00CA32E6"/>
    <w:rsid w:val="00CA479A"/>
    <w:rsid w:val="00CB180B"/>
    <w:rsid w:val="00CB38A7"/>
    <w:rsid w:val="00CB430A"/>
    <w:rsid w:val="00CB7458"/>
    <w:rsid w:val="00CC17B1"/>
    <w:rsid w:val="00CC2331"/>
    <w:rsid w:val="00CC3A37"/>
    <w:rsid w:val="00CD59B8"/>
    <w:rsid w:val="00CE1483"/>
    <w:rsid w:val="00CE6EB0"/>
    <w:rsid w:val="00CF0CC3"/>
    <w:rsid w:val="00CF1B9E"/>
    <w:rsid w:val="00CF5A03"/>
    <w:rsid w:val="00D003DE"/>
    <w:rsid w:val="00D03589"/>
    <w:rsid w:val="00D04208"/>
    <w:rsid w:val="00D146E4"/>
    <w:rsid w:val="00D15D8D"/>
    <w:rsid w:val="00D3122C"/>
    <w:rsid w:val="00D364DD"/>
    <w:rsid w:val="00D37C26"/>
    <w:rsid w:val="00D406F5"/>
    <w:rsid w:val="00D42B06"/>
    <w:rsid w:val="00D45231"/>
    <w:rsid w:val="00D45665"/>
    <w:rsid w:val="00D458AD"/>
    <w:rsid w:val="00D45B85"/>
    <w:rsid w:val="00D47804"/>
    <w:rsid w:val="00D579C8"/>
    <w:rsid w:val="00D8133C"/>
    <w:rsid w:val="00D8142E"/>
    <w:rsid w:val="00D92082"/>
    <w:rsid w:val="00DA1537"/>
    <w:rsid w:val="00DB68D7"/>
    <w:rsid w:val="00DC212E"/>
    <w:rsid w:val="00DC33BC"/>
    <w:rsid w:val="00DC7687"/>
    <w:rsid w:val="00DD11E6"/>
    <w:rsid w:val="00DD58EA"/>
    <w:rsid w:val="00DE32E3"/>
    <w:rsid w:val="00DF67E4"/>
    <w:rsid w:val="00E01973"/>
    <w:rsid w:val="00E02693"/>
    <w:rsid w:val="00E046CE"/>
    <w:rsid w:val="00E07C17"/>
    <w:rsid w:val="00E109E5"/>
    <w:rsid w:val="00E333A3"/>
    <w:rsid w:val="00E362F1"/>
    <w:rsid w:val="00E41393"/>
    <w:rsid w:val="00E41B70"/>
    <w:rsid w:val="00E43732"/>
    <w:rsid w:val="00E441C2"/>
    <w:rsid w:val="00E5145B"/>
    <w:rsid w:val="00E539DD"/>
    <w:rsid w:val="00E561F8"/>
    <w:rsid w:val="00E6691C"/>
    <w:rsid w:val="00E70FEB"/>
    <w:rsid w:val="00E922D4"/>
    <w:rsid w:val="00EA0754"/>
    <w:rsid w:val="00EB51C5"/>
    <w:rsid w:val="00EB6D7E"/>
    <w:rsid w:val="00EC0B32"/>
    <w:rsid w:val="00ED0202"/>
    <w:rsid w:val="00ED0F5F"/>
    <w:rsid w:val="00ED20CA"/>
    <w:rsid w:val="00ED3A29"/>
    <w:rsid w:val="00ED6B82"/>
    <w:rsid w:val="00EE2669"/>
    <w:rsid w:val="00EE3539"/>
    <w:rsid w:val="00EE5C7C"/>
    <w:rsid w:val="00EF276A"/>
    <w:rsid w:val="00EF4146"/>
    <w:rsid w:val="00EF53DC"/>
    <w:rsid w:val="00F0303B"/>
    <w:rsid w:val="00F031B8"/>
    <w:rsid w:val="00F13CCE"/>
    <w:rsid w:val="00F2071F"/>
    <w:rsid w:val="00F236A1"/>
    <w:rsid w:val="00F2429B"/>
    <w:rsid w:val="00F30B63"/>
    <w:rsid w:val="00F3117E"/>
    <w:rsid w:val="00F3224A"/>
    <w:rsid w:val="00F367D2"/>
    <w:rsid w:val="00F37A73"/>
    <w:rsid w:val="00F42F4F"/>
    <w:rsid w:val="00F44E05"/>
    <w:rsid w:val="00F4657D"/>
    <w:rsid w:val="00F46FA7"/>
    <w:rsid w:val="00F507E0"/>
    <w:rsid w:val="00F52AD0"/>
    <w:rsid w:val="00F567E8"/>
    <w:rsid w:val="00F56FE2"/>
    <w:rsid w:val="00F65A7F"/>
    <w:rsid w:val="00F70C3B"/>
    <w:rsid w:val="00F71424"/>
    <w:rsid w:val="00F7602B"/>
    <w:rsid w:val="00F80697"/>
    <w:rsid w:val="00F85D6F"/>
    <w:rsid w:val="00F9677D"/>
    <w:rsid w:val="00F968E8"/>
    <w:rsid w:val="00F96ACA"/>
    <w:rsid w:val="00FA15C9"/>
    <w:rsid w:val="00FA3D9A"/>
    <w:rsid w:val="00FA464F"/>
    <w:rsid w:val="00FA492F"/>
    <w:rsid w:val="00FA5450"/>
    <w:rsid w:val="00FB5D65"/>
    <w:rsid w:val="00FC7666"/>
    <w:rsid w:val="00FE0EF7"/>
    <w:rsid w:val="00FE4495"/>
    <w:rsid w:val="00FE6EB4"/>
    <w:rsid w:val="00FF03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B531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 w:type="paragraph" w:styleId="Bibliography">
    <w:name w:val="Bibliography"/>
    <w:basedOn w:val="Normal"/>
    <w:next w:val="Normal"/>
    <w:uiPriority w:val="37"/>
    <w:semiHidden/>
    <w:unhideWhenUsed/>
    <w:rsid w:val="006C38B9"/>
  </w:style>
  <w:style w:type="paragraph" w:customStyle="1" w:styleId="NRELReference">
    <w:name w:val="NREL_Reference"/>
    <w:qFormat/>
    <w:rsid w:val="00E43732"/>
    <w:pPr>
      <w:spacing w:after="240"/>
    </w:pPr>
    <w:rPr>
      <w:rFonts w:ascii="Times New Roman" w:eastAsia="Times New Roman" w:hAnsi="Times New Roman" w:cs="Times New Roman"/>
      <w:color w:val="000000" w:themeColor="text1"/>
      <w:kern w:val="28"/>
    </w:rPr>
  </w:style>
  <w:style w:type="character" w:customStyle="1" w:styleId="apple-converted-space">
    <w:name w:val="apple-converted-space"/>
    <w:basedOn w:val="DefaultParagraphFont"/>
    <w:rsid w:val="00E437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55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35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5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18D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D1"/>
    <w:pPr>
      <w:ind w:left="720"/>
      <w:contextualSpacing/>
    </w:pPr>
  </w:style>
  <w:style w:type="table" w:customStyle="1" w:styleId="LightShading-Accent11">
    <w:name w:val="Light Shading - Accent 11"/>
    <w:basedOn w:val="TableNormal"/>
    <w:uiPriority w:val="60"/>
    <w:rsid w:val="00F2071F"/>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RELTableCaption">
    <w:name w:val="NREL_Table_Caption"/>
    <w:next w:val="Normal"/>
    <w:qFormat/>
    <w:rsid w:val="00F2071F"/>
    <w:pPr>
      <w:keepNext/>
      <w:autoSpaceDE w:val="0"/>
      <w:autoSpaceDN w:val="0"/>
      <w:adjustRightInd w:val="0"/>
      <w:spacing w:before="120" w:after="120"/>
      <w:jc w:val="center"/>
    </w:pPr>
    <w:rPr>
      <w:rFonts w:ascii="Arial" w:eastAsia="Times" w:hAnsi="Arial" w:cs="Times New Roman"/>
      <w:b/>
      <w:bCs/>
      <w:color w:val="000000" w:themeColor="text1"/>
      <w:sz w:val="20"/>
      <w:szCs w:val="20"/>
    </w:rPr>
  </w:style>
  <w:style w:type="paragraph" w:customStyle="1" w:styleId="NRELTableContent">
    <w:name w:val="NREL_Table_Content"/>
    <w:qFormat/>
    <w:rsid w:val="00F2071F"/>
    <w:pPr>
      <w:spacing w:before="60" w:after="60"/>
    </w:pPr>
    <w:rPr>
      <w:rFonts w:ascii="Arial" w:eastAsia="Times New Roman" w:hAnsi="Arial" w:cs="Arial"/>
      <w:bCs/>
      <w:color w:val="000000" w:themeColor="text1"/>
      <w:sz w:val="20"/>
      <w:szCs w:val="22"/>
    </w:rPr>
  </w:style>
  <w:style w:type="paragraph" w:customStyle="1" w:styleId="NRELTableHeader">
    <w:name w:val="NREL_Table_Header"/>
    <w:basedOn w:val="NRELTableContent"/>
    <w:qFormat/>
    <w:rsid w:val="00F2071F"/>
    <w:rPr>
      <w:b/>
    </w:rPr>
  </w:style>
  <w:style w:type="character" w:styleId="Hyperlink">
    <w:name w:val="Hyperlink"/>
    <w:basedOn w:val="DefaultParagraphFont"/>
    <w:uiPriority w:val="99"/>
    <w:unhideWhenUsed/>
    <w:rsid w:val="00E07C17"/>
    <w:rPr>
      <w:color w:val="0000FF" w:themeColor="hyperlink"/>
      <w:u w:val="single"/>
    </w:rPr>
  </w:style>
  <w:style w:type="character" w:customStyle="1" w:styleId="Heading1Char">
    <w:name w:val="Heading 1 Char"/>
    <w:basedOn w:val="DefaultParagraphFont"/>
    <w:link w:val="Heading1"/>
    <w:uiPriority w:val="9"/>
    <w:rsid w:val="005A355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A35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55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4031"/>
    <w:rPr>
      <w:sz w:val="18"/>
      <w:szCs w:val="18"/>
    </w:rPr>
  </w:style>
  <w:style w:type="paragraph" w:styleId="CommentText">
    <w:name w:val="annotation text"/>
    <w:basedOn w:val="Normal"/>
    <w:link w:val="CommentTextChar"/>
    <w:uiPriority w:val="99"/>
    <w:semiHidden/>
    <w:unhideWhenUsed/>
    <w:rsid w:val="00834031"/>
  </w:style>
  <w:style w:type="character" w:customStyle="1" w:styleId="CommentTextChar">
    <w:name w:val="Comment Text Char"/>
    <w:basedOn w:val="DefaultParagraphFont"/>
    <w:link w:val="CommentText"/>
    <w:uiPriority w:val="99"/>
    <w:semiHidden/>
    <w:rsid w:val="00834031"/>
  </w:style>
  <w:style w:type="paragraph" w:styleId="CommentSubject">
    <w:name w:val="annotation subject"/>
    <w:basedOn w:val="CommentText"/>
    <w:next w:val="CommentText"/>
    <w:link w:val="CommentSubjectChar"/>
    <w:uiPriority w:val="99"/>
    <w:semiHidden/>
    <w:unhideWhenUsed/>
    <w:rsid w:val="00834031"/>
    <w:rPr>
      <w:b/>
      <w:bCs/>
      <w:sz w:val="20"/>
      <w:szCs w:val="20"/>
    </w:rPr>
  </w:style>
  <w:style w:type="character" w:customStyle="1" w:styleId="CommentSubjectChar">
    <w:name w:val="Comment Subject Char"/>
    <w:basedOn w:val="CommentTextChar"/>
    <w:link w:val="CommentSubject"/>
    <w:uiPriority w:val="99"/>
    <w:semiHidden/>
    <w:rsid w:val="00834031"/>
    <w:rPr>
      <w:b/>
      <w:bCs/>
      <w:sz w:val="20"/>
      <w:szCs w:val="20"/>
    </w:rPr>
  </w:style>
  <w:style w:type="paragraph" w:styleId="BalloonText">
    <w:name w:val="Balloon Text"/>
    <w:basedOn w:val="Normal"/>
    <w:link w:val="BalloonTextChar"/>
    <w:uiPriority w:val="99"/>
    <w:semiHidden/>
    <w:unhideWhenUsed/>
    <w:rsid w:val="00834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031"/>
    <w:rPr>
      <w:rFonts w:ascii="Lucida Grande" w:hAnsi="Lucida Grande" w:cs="Lucida Grande"/>
      <w:sz w:val="18"/>
      <w:szCs w:val="18"/>
    </w:rPr>
  </w:style>
  <w:style w:type="character" w:customStyle="1" w:styleId="Heading4Char">
    <w:name w:val="Heading 4 Char"/>
    <w:basedOn w:val="DefaultParagraphFont"/>
    <w:link w:val="Heading4"/>
    <w:uiPriority w:val="9"/>
    <w:rsid w:val="004F18D3"/>
    <w:rPr>
      <w:rFonts w:asciiTheme="majorHAnsi" w:eastAsiaTheme="majorEastAsia" w:hAnsiTheme="majorHAnsi" w:cstheme="majorBidi"/>
      <w:b/>
      <w:bCs/>
      <w:i/>
      <w:iCs/>
      <w:color w:val="4F81BD" w:themeColor="accent1"/>
    </w:rPr>
  </w:style>
  <w:style w:type="table" w:customStyle="1" w:styleId="MediumList21">
    <w:name w:val="Medium List 21"/>
    <w:basedOn w:val="TableNormal"/>
    <w:uiPriority w:val="66"/>
    <w:rsid w:val="000E6723"/>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BA38A5"/>
    <w:pPr>
      <w:tabs>
        <w:tab w:val="center" w:pos="4320"/>
        <w:tab w:val="right" w:pos="8640"/>
      </w:tabs>
    </w:pPr>
  </w:style>
  <w:style w:type="character" w:customStyle="1" w:styleId="HeaderChar">
    <w:name w:val="Header Char"/>
    <w:basedOn w:val="DefaultParagraphFont"/>
    <w:link w:val="Header"/>
    <w:uiPriority w:val="99"/>
    <w:rsid w:val="00BA38A5"/>
  </w:style>
  <w:style w:type="paragraph" w:styleId="Footer">
    <w:name w:val="footer"/>
    <w:basedOn w:val="Normal"/>
    <w:link w:val="FooterChar"/>
    <w:uiPriority w:val="99"/>
    <w:unhideWhenUsed/>
    <w:rsid w:val="00BA38A5"/>
    <w:pPr>
      <w:tabs>
        <w:tab w:val="center" w:pos="4320"/>
        <w:tab w:val="right" w:pos="8640"/>
      </w:tabs>
    </w:pPr>
  </w:style>
  <w:style w:type="character" w:customStyle="1" w:styleId="FooterChar">
    <w:name w:val="Footer Char"/>
    <w:basedOn w:val="DefaultParagraphFont"/>
    <w:link w:val="Footer"/>
    <w:uiPriority w:val="99"/>
    <w:rsid w:val="00BA38A5"/>
  </w:style>
  <w:style w:type="character" w:styleId="PageNumber">
    <w:name w:val="page number"/>
    <w:basedOn w:val="DefaultParagraphFont"/>
    <w:uiPriority w:val="99"/>
    <w:semiHidden/>
    <w:unhideWhenUsed/>
    <w:rsid w:val="00BA38A5"/>
  </w:style>
  <w:style w:type="paragraph" w:customStyle="1" w:styleId="NRELBodyText">
    <w:name w:val="NREL_Body_Text"/>
    <w:link w:val="NRELBodyTextCharChar"/>
    <w:qFormat/>
    <w:rsid w:val="00B5735B"/>
    <w:pPr>
      <w:spacing w:after="240"/>
    </w:pPr>
    <w:rPr>
      <w:rFonts w:ascii="Times New Roman" w:eastAsia="Times" w:hAnsi="Times New Roman" w:cs="Times New Roman"/>
      <w:color w:val="000000" w:themeColor="text1"/>
      <w:szCs w:val="20"/>
    </w:rPr>
  </w:style>
  <w:style w:type="character" w:customStyle="1" w:styleId="NRELBodyTextCharChar">
    <w:name w:val="NREL_Body_Text Char Char"/>
    <w:basedOn w:val="DefaultParagraphFont"/>
    <w:link w:val="NRELBodyText"/>
    <w:rsid w:val="00B5735B"/>
    <w:rPr>
      <w:rFonts w:ascii="Times New Roman" w:eastAsia="Times" w:hAnsi="Times New Roman" w:cs="Times New Roman"/>
      <w:color w:val="000000" w:themeColor="text1"/>
      <w:szCs w:val="20"/>
    </w:rPr>
  </w:style>
  <w:style w:type="paragraph" w:styleId="TOC1">
    <w:name w:val="toc 1"/>
    <w:basedOn w:val="Normal"/>
    <w:next w:val="Normal"/>
    <w:autoRedefine/>
    <w:uiPriority w:val="39"/>
    <w:unhideWhenUsed/>
    <w:rsid w:val="00474DE9"/>
  </w:style>
  <w:style w:type="paragraph" w:styleId="TOC2">
    <w:name w:val="toc 2"/>
    <w:basedOn w:val="Normal"/>
    <w:next w:val="Normal"/>
    <w:autoRedefine/>
    <w:uiPriority w:val="39"/>
    <w:unhideWhenUsed/>
    <w:rsid w:val="00474DE9"/>
    <w:pPr>
      <w:ind w:left="240"/>
    </w:pPr>
  </w:style>
  <w:style w:type="paragraph" w:styleId="TOC3">
    <w:name w:val="toc 3"/>
    <w:basedOn w:val="Normal"/>
    <w:next w:val="Normal"/>
    <w:autoRedefine/>
    <w:uiPriority w:val="39"/>
    <w:unhideWhenUsed/>
    <w:rsid w:val="00474DE9"/>
    <w:pPr>
      <w:ind w:left="480"/>
    </w:pPr>
  </w:style>
  <w:style w:type="paragraph" w:styleId="TOC4">
    <w:name w:val="toc 4"/>
    <w:basedOn w:val="Normal"/>
    <w:next w:val="Normal"/>
    <w:autoRedefine/>
    <w:uiPriority w:val="39"/>
    <w:unhideWhenUsed/>
    <w:rsid w:val="00474DE9"/>
    <w:pPr>
      <w:ind w:left="720"/>
    </w:pPr>
  </w:style>
  <w:style w:type="paragraph" w:styleId="TOC5">
    <w:name w:val="toc 5"/>
    <w:basedOn w:val="Normal"/>
    <w:next w:val="Normal"/>
    <w:autoRedefine/>
    <w:uiPriority w:val="39"/>
    <w:unhideWhenUsed/>
    <w:rsid w:val="00474DE9"/>
    <w:pPr>
      <w:ind w:left="960"/>
    </w:pPr>
  </w:style>
  <w:style w:type="paragraph" w:styleId="TOC6">
    <w:name w:val="toc 6"/>
    <w:basedOn w:val="Normal"/>
    <w:next w:val="Normal"/>
    <w:autoRedefine/>
    <w:uiPriority w:val="39"/>
    <w:unhideWhenUsed/>
    <w:rsid w:val="00474DE9"/>
    <w:pPr>
      <w:ind w:left="1200"/>
    </w:pPr>
  </w:style>
  <w:style w:type="paragraph" w:styleId="TOC7">
    <w:name w:val="toc 7"/>
    <w:basedOn w:val="Normal"/>
    <w:next w:val="Normal"/>
    <w:autoRedefine/>
    <w:uiPriority w:val="39"/>
    <w:unhideWhenUsed/>
    <w:rsid w:val="00474DE9"/>
    <w:pPr>
      <w:ind w:left="1440"/>
    </w:pPr>
  </w:style>
  <w:style w:type="paragraph" w:styleId="TOC8">
    <w:name w:val="toc 8"/>
    <w:basedOn w:val="Normal"/>
    <w:next w:val="Normal"/>
    <w:autoRedefine/>
    <w:uiPriority w:val="39"/>
    <w:unhideWhenUsed/>
    <w:rsid w:val="00474DE9"/>
    <w:pPr>
      <w:ind w:left="1680"/>
    </w:pPr>
  </w:style>
  <w:style w:type="paragraph" w:styleId="TOC9">
    <w:name w:val="toc 9"/>
    <w:basedOn w:val="Normal"/>
    <w:next w:val="Normal"/>
    <w:autoRedefine/>
    <w:uiPriority w:val="39"/>
    <w:unhideWhenUsed/>
    <w:rsid w:val="00474DE9"/>
    <w:pPr>
      <w:ind w:left="1920"/>
    </w:pPr>
  </w:style>
  <w:style w:type="paragraph" w:styleId="Bibliography">
    <w:name w:val="Bibliography"/>
    <w:basedOn w:val="Normal"/>
    <w:next w:val="Normal"/>
    <w:uiPriority w:val="37"/>
    <w:semiHidden/>
    <w:unhideWhenUsed/>
    <w:rsid w:val="006C38B9"/>
  </w:style>
  <w:style w:type="paragraph" w:customStyle="1" w:styleId="NRELReference">
    <w:name w:val="NREL_Reference"/>
    <w:qFormat/>
    <w:rsid w:val="00E43732"/>
    <w:pPr>
      <w:spacing w:after="240"/>
    </w:pPr>
    <w:rPr>
      <w:rFonts w:ascii="Times New Roman" w:eastAsia="Times New Roman" w:hAnsi="Times New Roman" w:cs="Times New Roman"/>
      <w:color w:val="000000" w:themeColor="text1"/>
      <w:kern w:val="28"/>
    </w:rPr>
  </w:style>
  <w:style w:type="character" w:customStyle="1" w:styleId="apple-converted-space">
    <w:name w:val="apple-converted-space"/>
    <w:basedOn w:val="DefaultParagraphFont"/>
    <w:rsid w:val="00E43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3389">
      <w:bodyDiv w:val="1"/>
      <w:marLeft w:val="0"/>
      <w:marRight w:val="0"/>
      <w:marTop w:val="0"/>
      <w:marBottom w:val="0"/>
      <w:divBdr>
        <w:top w:val="none" w:sz="0" w:space="0" w:color="auto"/>
        <w:left w:val="none" w:sz="0" w:space="0" w:color="auto"/>
        <w:bottom w:val="none" w:sz="0" w:space="0" w:color="auto"/>
        <w:right w:val="none" w:sz="0" w:space="0" w:color="auto"/>
      </w:divBdr>
    </w:div>
    <w:div w:id="154999794">
      <w:bodyDiv w:val="1"/>
      <w:marLeft w:val="0"/>
      <w:marRight w:val="0"/>
      <w:marTop w:val="0"/>
      <w:marBottom w:val="0"/>
      <w:divBdr>
        <w:top w:val="none" w:sz="0" w:space="0" w:color="auto"/>
        <w:left w:val="none" w:sz="0" w:space="0" w:color="auto"/>
        <w:bottom w:val="none" w:sz="0" w:space="0" w:color="auto"/>
        <w:right w:val="none" w:sz="0" w:space="0" w:color="auto"/>
      </w:divBdr>
    </w:div>
    <w:div w:id="275719245">
      <w:bodyDiv w:val="1"/>
      <w:marLeft w:val="0"/>
      <w:marRight w:val="0"/>
      <w:marTop w:val="0"/>
      <w:marBottom w:val="0"/>
      <w:divBdr>
        <w:top w:val="none" w:sz="0" w:space="0" w:color="auto"/>
        <w:left w:val="none" w:sz="0" w:space="0" w:color="auto"/>
        <w:bottom w:val="none" w:sz="0" w:space="0" w:color="auto"/>
        <w:right w:val="none" w:sz="0" w:space="0" w:color="auto"/>
      </w:divBdr>
    </w:div>
    <w:div w:id="332033868">
      <w:bodyDiv w:val="1"/>
      <w:marLeft w:val="0"/>
      <w:marRight w:val="0"/>
      <w:marTop w:val="0"/>
      <w:marBottom w:val="0"/>
      <w:divBdr>
        <w:top w:val="none" w:sz="0" w:space="0" w:color="auto"/>
        <w:left w:val="none" w:sz="0" w:space="0" w:color="auto"/>
        <w:bottom w:val="none" w:sz="0" w:space="0" w:color="auto"/>
        <w:right w:val="none" w:sz="0" w:space="0" w:color="auto"/>
      </w:divBdr>
    </w:div>
    <w:div w:id="376246798">
      <w:bodyDiv w:val="1"/>
      <w:marLeft w:val="0"/>
      <w:marRight w:val="0"/>
      <w:marTop w:val="0"/>
      <w:marBottom w:val="0"/>
      <w:divBdr>
        <w:top w:val="none" w:sz="0" w:space="0" w:color="auto"/>
        <w:left w:val="none" w:sz="0" w:space="0" w:color="auto"/>
        <w:bottom w:val="none" w:sz="0" w:space="0" w:color="auto"/>
        <w:right w:val="none" w:sz="0" w:space="0" w:color="auto"/>
      </w:divBdr>
    </w:div>
    <w:div w:id="417409764">
      <w:bodyDiv w:val="1"/>
      <w:marLeft w:val="0"/>
      <w:marRight w:val="0"/>
      <w:marTop w:val="0"/>
      <w:marBottom w:val="0"/>
      <w:divBdr>
        <w:top w:val="none" w:sz="0" w:space="0" w:color="auto"/>
        <w:left w:val="none" w:sz="0" w:space="0" w:color="auto"/>
        <w:bottom w:val="none" w:sz="0" w:space="0" w:color="auto"/>
        <w:right w:val="none" w:sz="0" w:space="0" w:color="auto"/>
      </w:divBdr>
    </w:div>
    <w:div w:id="544025090">
      <w:bodyDiv w:val="1"/>
      <w:marLeft w:val="0"/>
      <w:marRight w:val="0"/>
      <w:marTop w:val="0"/>
      <w:marBottom w:val="0"/>
      <w:divBdr>
        <w:top w:val="none" w:sz="0" w:space="0" w:color="auto"/>
        <w:left w:val="none" w:sz="0" w:space="0" w:color="auto"/>
        <w:bottom w:val="none" w:sz="0" w:space="0" w:color="auto"/>
        <w:right w:val="none" w:sz="0" w:space="0" w:color="auto"/>
      </w:divBdr>
    </w:div>
    <w:div w:id="969480106">
      <w:bodyDiv w:val="1"/>
      <w:marLeft w:val="0"/>
      <w:marRight w:val="0"/>
      <w:marTop w:val="0"/>
      <w:marBottom w:val="0"/>
      <w:divBdr>
        <w:top w:val="none" w:sz="0" w:space="0" w:color="auto"/>
        <w:left w:val="none" w:sz="0" w:space="0" w:color="auto"/>
        <w:bottom w:val="none" w:sz="0" w:space="0" w:color="auto"/>
        <w:right w:val="none" w:sz="0" w:space="0" w:color="auto"/>
      </w:divBdr>
    </w:div>
    <w:div w:id="1233545314">
      <w:bodyDiv w:val="1"/>
      <w:marLeft w:val="0"/>
      <w:marRight w:val="0"/>
      <w:marTop w:val="0"/>
      <w:marBottom w:val="0"/>
      <w:divBdr>
        <w:top w:val="none" w:sz="0" w:space="0" w:color="auto"/>
        <w:left w:val="none" w:sz="0" w:space="0" w:color="auto"/>
        <w:bottom w:val="none" w:sz="0" w:space="0" w:color="auto"/>
        <w:right w:val="none" w:sz="0" w:space="0" w:color="auto"/>
      </w:divBdr>
    </w:div>
    <w:div w:id="18607749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yperlink" Target="http://www.wsjprimerate.us/home_equity_loan_rates.htm" TargetMode="External"/><Relationship Id="rId13" Type="http://schemas.openxmlformats.org/officeDocument/2006/relationships/image" Target="media/image1.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CB4712-F5FB-1742-8C94-7FD93138D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25</Pages>
  <Words>4893</Words>
  <Characters>27891</Characters>
  <Application>Microsoft Macintosh Word</Application>
  <DocSecurity>0</DocSecurity>
  <Lines>232</Lines>
  <Paragraphs>65</Paragraphs>
  <ScaleCrop>false</ScaleCrop>
  <Company>NREL</Company>
  <LinksUpToDate>false</LinksUpToDate>
  <CharactersWithSpaces>32719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Gleason</dc:creator>
  <cp:keywords/>
  <dc:description/>
  <cp:lastModifiedBy>Galen Maclaurin</cp:lastModifiedBy>
  <cp:revision>5</cp:revision>
  <dcterms:created xsi:type="dcterms:W3CDTF">2015-11-02T19:44:00Z</dcterms:created>
  <dcterms:modified xsi:type="dcterms:W3CDTF">2015-11-02T21:42:00Z</dcterms:modified>
</cp:coreProperties>
</file>